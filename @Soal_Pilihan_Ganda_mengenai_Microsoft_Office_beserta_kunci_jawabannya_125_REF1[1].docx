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476" w:rsidRDefault="00080476" w:rsidP="00166640">
      <w:pPr>
        <w:spacing w:after="0" w:line="240" w:lineRule="auto"/>
        <w:rPr>
          <w:rFonts w:eastAsia="Times New Roman" w:cstheme="minorHAnsi"/>
          <w:sz w:val="24"/>
          <w:szCs w:val="24"/>
          <w:lang w:eastAsia="id-ID"/>
        </w:rPr>
      </w:pPr>
      <w:r w:rsidRPr="00080476">
        <w:rPr>
          <w:rFonts w:eastAsia="Times New Roman" w:cstheme="minorHAnsi"/>
          <w:sz w:val="24"/>
          <w:szCs w:val="24"/>
          <w:lang w:eastAsia="id-ID"/>
        </w:rPr>
        <w:t>Berikut adalah soal pilihan ganda mengenai Microsoft Office beserta kunci jawabannya. Setiap soal memiliki lima pilihan jawaban:</w:t>
      </w:r>
    </w:p>
    <w:p w:rsidR="00166640" w:rsidRPr="007D65CF" w:rsidRDefault="00166640" w:rsidP="00166640">
      <w:pPr>
        <w:spacing w:after="0" w:line="240" w:lineRule="auto"/>
        <w:rPr>
          <w:rFonts w:eastAsia="Times New Roman" w:cstheme="minorHAnsi"/>
          <w:sz w:val="24"/>
          <w:szCs w:val="24"/>
          <w:lang w:eastAsia="id-ID"/>
        </w:rPr>
      </w:pPr>
    </w:p>
    <w:p w:rsidR="007D65CF" w:rsidRPr="00166640" w:rsidRDefault="007D65CF" w:rsidP="00806418">
      <w:pPr>
        <w:numPr>
          <w:ilvl w:val="0"/>
          <w:numId w:val="1"/>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Apa fungsi dari menu "File" di MS Word?</w:t>
      </w:r>
      <w:r w:rsidRPr="00166640">
        <w:rPr>
          <w:rFonts w:eastAsia="Times New Roman" w:cstheme="minorHAnsi"/>
          <w:sz w:val="24"/>
          <w:szCs w:val="24"/>
          <w:lang w:eastAsia="id-ID"/>
        </w:rPr>
        <w:br/>
        <w:t>a) Mengedit teks</w:t>
      </w:r>
      <w:r w:rsidRPr="00166640">
        <w:rPr>
          <w:rFonts w:eastAsia="Times New Roman" w:cstheme="minorHAnsi"/>
          <w:sz w:val="24"/>
          <w:szCs w:val="24"/>
          <w:lang w:eastAsia="id-ID"/>
        </w:rPr>
        <w:br/>
        <w:t xml:space="preserve">b) </w:t>
      </w:r>
      <w:r w:rsidRPr="00232A04">
        <w:rPr>
          <w:rFonts w:eastAsia="Times New Roman" w:cstheme="minorHAnsi"/>
          <w:color w:val="FF0000"/>
          <w:sz w:val="24"/>
          <w:szCs w:val="24"/>
          <w:lang w:eastAsia="id-ID"/>
        </w:rPr>
        <w:t>Mengelola dokumen</w:t>
      </w:r>
      <w:r w:rsidRPr="00166640">
        <w:rPr>
          <w:rFonts w:eastAsia="Times New Roman" w:cstheme="minorHAnsi"/>
          <w:sz w:val="24"/>
          <w:szCs w:val="24"/>
          <w:lang w:eastAsia="id-ID"/>
        </w:rPr>
        <w:br/>
        <w:t>c) Mengatur format gambar</w:t>
      </w:r>
      <w:r w:rsidRPr="00166640">
        <w:rPr>
          <w:rFonts w:eastAsia="Times New Roman" w:cstheme="minorHAnsi"/>
          <w:sz w:val="24"/>
          <w:szCs w:val="24"/>
          <w:lang w:eastAsia="id-ID"/>
        </w:rPr>
        <w:br/>
        <w:t>d) Menyisipkan tabel</w:t>
      </w:r>
      <w:r w:rsidRPr="00166640">
        <w:rPr>
          <w:rFonts w:eastAsia="Times New Roman" w:cstheme="minorHAnsi"/>
          <w:sz w:val="24"/>
          <w:szCs w:val="24"/>
          <w:lang w:eastAsia="id-ID"/>
        </w:rPr>
        <w:br/>
        <w:t>e) Mengubah orientasi halaman</w:t>
      </w:r>
      <w:r w:rsidRPr="00166640">
        <w:rPr>
          <w:rFonts w:eastAsia="Times New Roman" w:cstheme="minorHAnsi"/>
          <w:sz w:val="24"/>
          <w:szCs w:val="24"/>
          <w:lang w:eastAsia="id-ID"/>
        </w:rPr>
        <w:br/>
      </w:r>
    </w:p>
    <w:p w:rsidR="007D65CF" w:rsidRPr="00166640" w:rsidRDefault="007D65CF" w:rsidP="00806418">
      <w:pPr>
        <w:numPr>
          <w:ilvl w:val="0"/>
          <w:numId w:val="1"/>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Bagaimana cara mengubah ukuran font dalam dokumen?</w:t>
      </w:r>
      <w:r w:rsidRPr="00166640">
        <w:rPr>
          <w:rFonts w:eastAsia="Times New Roman" w:cstheme="minorHAnsi"/>
          <w:sz w:val="24"/>
          <w:szCs w:val="24"/>
          <w:lang w:eastAsia="id-ID"/>
        </w:rPr>
        <w:br/>
        <w:t>a) Menggunakan menu "Page Layout"</w:t>
      </w:r>
      <w:r w:rsidRPr="00166640">
        <w:rPr>
          <w:rFonts w:eastAsia="Times New Roman" w:cstheme="minorHAnsi"/>
          <w:sz w:val="24"/>
          <w:szCs w:val="24"/>
          <w:lang w:eastAsia="id-ID"/>
        </w:rPr>
        <w:br/>
      </w:r>
      <w:r w:rsidRPr="00232A04">
        <w:rPr>
          <w:rFonts w:eastAsia="Times New Roman" w:cstheme="minorHAnsi"/>
          <w:color w:val="FF0000"/>
          <w:sz w:val="24"/>
          <w:szCs w:val="24"/>
          <w:lang w:eastAsia="id-ID"/>
        </w:rPr>
        <w:t>b) Menggunakan toolbar "Home"</w:t>
      </w:r>
      <w:r w:rsidRPr="00166640">
        <w:rPr>
          <w:rFonts w:eastAsia="Times New Roman" w:cstheme="minorHAnsi"/>
          <w:sz w:val="24"/>
          <w:szCs w:val="24"/>
          <w:lang w:eastAsia="id-ID"/>
        </w:rPr>
        <w:br/>
        <w:t>c) Menggunakan menu "Insert"</w:t>
      </w:r>
      <w:r w:rsidRPr="00166640">
        <w:rPr>
          <w:rFonts w:eastAsia="Times New Roman" w:cstheme="minorHAnsi"/>
          <w:sz w:val="24"/>
          <w:szCs w:val="24"/>
          <w:lang w:eastAsia="id-ID"/>
        </w:rPr>
        <w:br/>
        <w:t>d) Menggunakan menu "View"</w:t>
      </w:r>
      <w:r w:rsidRPr="00166640">
        <w:rPr>
          <w:rFonts w:eastAsia="Times New Roman" w:cstheme="minorHAnsi"/>
          <w:sz w:val="24"/>
          <w:szCs w:val="24"/>
          <w:lang w:eastAsia="id-ID"/>
        </w:rPr>
        <w:br/>
        <w:t>e) Menggunakan menu "References"</w:t>
      </w:r>
      <w:r w:rsidRPr="00166640">
        <w:rPr>
          <w:rFonts w:eastAsia="Times New Roman" w:cstheme="minorHAnsi"/>
          <w:bCs/>
          <w:sz w:val="24"/>
          <w:szCs w:val="24"/>
          <w:lang w:eastAsia="id-ID"/>
        </w:rPr>
        <w:br/>
      </w:r>
    </w:p>
    <w:p w:rsidR="007D65CF" w:rsidRPr="00166640" w:rsidRDefault="007D65CF" w:rsidP="00806418">
      <w:pPr>
        <w:numPr>
          <w:ilvl w:val="0"/>
          <w:numId w:val="1"/>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Untuk menyisipkan gambar, kita menggunakan menu:</w:t>
      </w:r>
      <w:r w:rsidRPr="00166640">
        <w:rPr>
          <w:rFonts w:eastAsia="Times New Roman" w:cstheme="minorHAnsi"/>
          <w:sz w:val="24"/>
          <w:szCs w:val="24"/>
          <w:lang w:eastAsia="id-ID"/>
        </w:rPr>
        <w:br/>
      </w:r>
      <w:r w:rsidRPr="00232A04">
        <w:rPr>
          <w:rFonts w:eastAsia="Times New Roman" w:cstheme="minorHAnsi"/>
          <w:color w:val="FF0000"/>
          <w:sz w:val="24"/>
          <w:szCs w:val="24"/>
          <w:lang w:eastAsia="id-ID"/>
        </w:rPr>
        <w:t>a) Insert</w:t>
      </w:r>
      <w:r w:rsidRPr="00166640">
        <w:rPr>
          <w:rFonts w:eastAsia="Times New Roman" w:cstheme="minorHAnsi"/>
          <w:sz w:val="24"/>
          <w:szCs w:val="24"/>
          <w:lang w:eastAsia="id-ID"/>
        </w:rPr>
        <w:br/>
        <w:t>b) Home</w:t>
      </w:r>
      <w:r w:rsidRPr="00166640">
        <w:rPr>
          <w:rFonts w:eastAsia="Times New Roman" w:cstheme="minorHAnsi"/>
          <w:sz w:val="24"/>
          <w:szCs w:val="24"/>
          <w:lang w:eastAsia="id-ID"/>
        </w:rPr>
        <w:br/>
        <w:t>c) Layout</w:t>
      </w:r>
      <w:r w:rsidRPr="00166640">
        <w:rPr>
          <w:rFonts w:eastAsia="Times New Roman" w:cstheme="minorHAnsi"/>
          <w:sz w:val="24"/>
          <w:szCs w:val="24"/>
          <w:lang w:eastAsia="id-ID"/>
        </w:rPr>
        <w:br/>
        <w:t>d) View</w:t>
      </w:r>
      <w:r w:rsidRPr="00166640">
        <w:rPr>
          <w:rFonts w:eastAsia="Times New Roman" w:cstheme="minorHAnsi"/>
          <w:sz w:val="24"/>
          <w:szCs w:val="24"/>
          <w:lang w:eastAsia="id-ID"/>
        </w:rPr>
        <w:br/>
        <w:t>e) Design</w:t>
      </w:r>
      <w:ins w:id="0" w:author="Microsoft account" w:date="2024-11-15T21:38:00Z">
        <w:r w:rsidR="00232A04">
          <w:rPr>
            <w:rFonts w:eastAsia="Times New Roman" w:cstheme="minorHAnsi"/>
            <w:sz w:val="24"/>
            <w:szCs w:val="24"/>
            <w:lang w:val="en-US" w:eastAsia="id-ID"/>
          </w:rPr>
          <w:t xml:space="preserve"> </w:t>
        </w:r>
      </w:ins>
      <w:r w:rsidRPr="00166640">
        <w:rPr>
          <w:rFonts w:eastAsia="Times New Roman" w:cstheme="minorHAnsi"/>
          <w:bCs/>
          <w:sz w:val="24"/>
          <w:szCs w:val="24"/>
          <w:lang w:eastAsia="id-ID"/>
        </w:rPr>
        <w:br/>
      </w:r>
    </w:p>
    <w:p w:rsidR="007D65CF" w:rsidRPr="00166640" w:rsidRDefault="007D65CF" w:rsidP="00806418">
      <w:pPr>
        <w:numPr>
          <w:ilvl w:val="0"/>
          <w:numId w:val="1"/>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Apa fungsi dari "Track Changes"?</w:t>
      </w:r>
      <w:r w:rsidRPr="00166640">
        <w:rPr>
          <w:rFonts w:eastAsia="Times New Roman" w:cstheme="minorHAnsi"/>
          <w:sz w:val="24"/>
          <w:szCs w:val="24"/>
          <w:lang w:eastAsia="id-ID"/>
        </w:rPr>
        <w:br/>
        <w:t>a) Menyimpan dokumen</w:t>
      </w:r>
      <w:r w:rsidRPr="00166640">
        <w:rPr>
          <w:rFonts w:eastAsia="Times New Roman" w:cstheme="minorHAnsi"/>
          <w:sz w:val="24"/>
          <w:szCs w:val="24"/>
          <w:lang w:eastAsia="id-ID"/>
        </w:rPr>
        <w:br/>
      </w:r>
      <w:r w:rsidRPr="00232A04">
        <w:rPr>
          <w:rFonts w:eastAsia="Times New Roman" w:cstheme="minorHAnsi"/>
          <w:color w:val="FF0000"/>
          <w:sz w:val="24"/>
          <w:szCs w:val="24"/>
          <w:lang w:eastAsia="id-ID"/>
        </w:rPr>
        <w:t>b) Melihat revisi dokumen</w:t>
      </w:r>
      <w:r w:rsidRPr="00166640">
        <w:rPr>
          <w:rFonts w:eastAsia="Times New Roman" w:cstheme="minorHAnsi"/>
          <w:sz w:val="24"/>
          <w:szCs w:val="24"/>
          <w:lang w:eastAsia="id-ID"/>
        </w:rPr>
        <w:br/>
        <w:t>c) Mengganti font</w:t>
      </w:r>
      <w:r w:rsidRPr="00166640">
        <w:rPr>
          <w:rFonts w:eastAsia="Times New Roman" w:cstheme="minorHAnsi"/>
          <w:sz w:val="24"/>
          <w:szCs w:val="24"/>
          <w:lang w:eastAsia="id-ID"/>
        </w:rPr>
        <w:br/>
        <w:t>d) Menyisipkan gambar</w:t>
      </w:r>
      <w:r w:rsidRPr="00166640">
        <w:rPr>
          <w:rFonts w:eastAsia="Times New Roman" w:cstheme="minorHAnsi"/>
          <w:sz w:val="24"/>
          <w:szCs w:val="24"/>
          <w:lang w:eastAsia="id-ID"/>
        </w:rPr>
        <w:br/>
        <w:t>e) Mengatur margin</w:t>
      </w:r>
      <w:r w:rsidRPr="00166640">
        <w:rPr>
          <w:rFonts w:eastAsia="Times New Roman" w:cstheme="minorHAnsi"/>
          <w:bCs/>
          <w:sz w:val="24"/>
          <w:szCs w:val="24"/>
          <w:lang w:eastAsia="id-ID"/>
        </w:rPr>
        <w:br/>
      </w:r>
    </w:p>
    <w:p w:rsidR="007D65CF" w:rsidRPr="00166640" w:rsidRDefault="007D65CF" w:rsidP="00806418">
      <w:pPr>
        <w:numPr>
          <w:ilvl w:val="0"/>
          <w:numId w:val="1"/>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Bagaimana cara membuat tabel di MS Word?</w:t>
      </w:r>
      <w:r w:rsidRPr="00166640">
        <w:rPr>
          <w:rFonts w:eastAsia="Times New Roman" w:cstheme="minorHAnsi"/>
          <w:sz w:val="24"/>
          <w:szCs w:val="24"/>
          <w:lang w:eastAsia="id-ID"/>
        </w:rPr>
        <w:br/>
      </w:r>
      <w:r w:rsidRPr="00232A04">
        <w:rPr>
          <w:rFonts w:eastAsia="Times New Roman" w:cstheme="minorHAnsi"/>
          <w:color w:val="FF0000"/>
          <w:sz w:val="24"/>
          <w:szCs w:val="24"/>
          <w:lang w:eastAsia="id-ID"/>
        </w:rPr>
        <w:t>a) Insert &gt; Table</w:t>
      </w:r>
      <w:r w:rsidRPr="00166640">
        <w:rPr>
          <w:rFonts w:eastAsia="Times New Roman" w:cstheme="minorHAnsi"/>
          <w:sz w:val="24"/>
          <w:szCs w:val="24"/>
          <w:lang w:eastAsia="id-ID"/>
        </w:rPr>
        <w:br/>
        <w:t>b) Home &gt; Table</w:t>
      </w:r>
      <w:r w:rsidRPr="00166640">
        <w:rPr>
          <w:rFonts w:eastAsia="Times New Roman" w:cstheme="minorHAnsi"/>
          <w:sz w:val="24"/>
          <w:szCs w:val="24"/>
          <w:lang w:eastAsia="id-ID"/>
        </w:rPr>
        <w:br/>
        <w:t>c) Design &gt; Table</w:t>
      </w:r>
      <w:r w:rsidRPr="00166640">
        <w:rPr>
          <w:rFonts w:eastAsia="Times New Roman" w:cstheme="minorHAnsi"/>
          <w:sz w:val="24"/>
          <w:szCs w:val="24"/>
          <w:lang w:eastAsia="id-ID"/>
        </w:rPr>
        <w:br/>
        <w:t>d) Layout &gt; Table</w:t>
      </w:r>
      <w:r w:rsidRPr="00166640">
        <w:rPr>
          <w:rFonts w:eastAsia="Times New Roman" w:cstheme="minorHAnsi"/>
          <w:sz w:val="24"/>
          <w:szCs w:val="24"/>
          <w:lang w:eastAsia="id-ID"/>
        </w:rPr>
        <w:br/>
        <w:t>e) View &gt; Table</w:t>
      </w:r>
      <w:r w:rsidRPr="00166640">
        <w:rPr>
          <w:rFonts w:eastAsia="Times New Roman" w:cstheme="minorHAnsi"/>
          <w:bCs/>
          <w:sz w:val="24"/>
          <w:szCs w:val="24"/>
          <w:lang w:eastAsia="id-ID"/>
        </w:rPr>
        <w:br/>
      </w:r>
    </w:p>
    <w:p w:rsidR="00EB5B7F" w:rsidRPr="00EB5B7F" w:rsidRDefault="007D65CF" w:rsidP="00806418">
      <w:pPr>
        <w:numPr>
          <w:ilvl w:val="0"/>
          <w:numId w:val="1"/>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Apa itu "Mail Merge"?</w:t>
      </w:r>
      <w:r w:rsidRPr="00166640">
        <w:rPr>
          <w:rFonts w:eastAsia="Times New Roman" w:cstheme="minorHAnsi"/>
          <w:sz w:val="24"/>
          <w:szCs w:val="24"/>
          <w:lang w:eastAsia="id-ID"/>
        </w:rPr>
        <w:br/>
        <w:t>a) Menggabungkan dokumen</w:t>
      </w:r>
      <w:r w:rsidRPr="00166640">
        <w:rPr>
          <w:rFonts w:eastAsia="Times New Roman" w:cstheme="minorHAnsi"/>
          <w:sz w:val="24"/>
          <w:szCs w:val="24"/>
          <w:lang w:eastAsia="id-ID"/>
        </w:rPr>
        <w:br/>
      </w:r>
      <w:r w:rsidRPr="00232A04">
        <w:rPr>
          <w:rFonts w:eastAsia="Times New Roman" w:cstheme="minorHAnsi"/>
          <w:color w:val="FF0000"/>
          <w:sz w:val="24"/>
          <w:szCs w:val="24"/>
          <w:lang w:eastAsia="id-ID"/>
        </w:rPr>
        <w:t>b) Mengirim email massal</w:t>
      </w:r>
      <w:r w:rsidRPr="00166640">
        <w:rPr>
          <w:rFonts w:eastAsia="Times New Roman" w:cstheme="minorHAnsi"/>
          <w:sz w:val="24"/>
          <w:szCs w:val="24"/>
          <w:lang w:eastAsia="id-ID"/>
        </w:rPr>
        <w:br/>
        <w:t>c) Mengedit gambar</w:t>
      </w:r>
      <w:r w:rsidRPr="00166640">
        <w:rPr>
          <w:rFonts w:eastAsia="Times New Roman" w:cstheme="minorHAnsi"/>
          <w:sz w:val="24"/>
          <w:szCs w:val="24"/>
          <w:lang w:eastAsia="id-ID"/>
        </w:rPr>
        <w:br/>
        <w:t>d) Mengatur format teks</w:t>
      </w:r>
      <w:r w:rsidRPr="00166640">
        <w:rPr>
          <w:rFonts w:eastAsia="Times New Roman" w:cstheme="minorHAnsi"/>
          <w:sz w:val="24"/>
          <w:szCs w:val="24"/>
          <w:lang w:eastAsia="id-ID"/>
        </w:rPr>
        <w:br/>
        <w:t>e) Menyusun daftar</w:t>
      </w:r>
    </w:p>
    <w:p w:rsidR="007D65CF" w:rsidRPr="00166640" w:rsidRDefault="007D65CF" w:rsidP="00EB5B7F">
      <w:pPr>
        <w:spacing w:after="0" w:line="240" w:lineRule="auto"/>
        <w:ind w:left="567"/>
        <w:rPr>
          <w:rFonts w:eastAsia="Times New Roman" w:cstheme="minorHAnsi"/>
          <w:bCs/>
          <w:sz w:val="24"/>
          <w:szCs w:val="24"/>
          <w:lang w:eastAsia="id-ID"/>
        </w:rPr>
      </w:pPr>
      <w:r w:rsidRPr="00166640">
        <w:rPr>
          <w:rFonts w:eastAsia="Times New Roman" w:cstheme="minorHAnsi"/>
          <w:bCs/>
          <w:sz w:val="24"/>
          <w:szCs w:val="24"/>
          <w:lang w:eastAsia="id-ID"/>
        </w:rPr>
        <w:br/>
      </w:r>
    </w:p>
    <w:p w:rsidR="007D65CF" w:rsidRPr="00166640" w:rsidRDefault="007D65CF" w:rsidP="00806418">
      <w:pPr>
        <w:numPr>
          <w:ilvl w:val="0"/>
          <w:numId w:val="1"/>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lastRenderedPageBreak/>
        <w:t>Untuk menambahkan header dan footer, kita dapat menemukan opsi ini di menu:</w:t>
      </w:r>
      <w:r w:rsidRPr="00166640">
        <w:rPr>
          <w:rFonts w:eastAsia="Times New Roman" w:cstheme="minorHAnsi"/>
          <w:sz w:val="24"/>
          <w:szCs w:val="24"/>
          <w:lang w:eastAsia="id-ID"/>
        </w:rPr>
        <w:br/>
        <w:t>a) Home</w:t>
      </w:r>
      <w:r w:rsidRPr="00166640">
        <w:rPr>
          <w:rFonts w:eastAsia="Times New Roman" w:cstheme="minorHAnsi"/>
          <w:sz w:val="24"/>
          <w:szCs w:val="24"/>
          <w:lang w:eastAsia="id-ID"/>
        </w:rPr>
        <w:br/>
        <w:t>b) Layout</w:t>
      </w:r>
      <w:r w:rsidRPr="00166640">
        <w:rPr>
          <w:rFonts w:eastAsia="Times New Roman" w:cstheme="minorHAnsi"/>
          <w:sz w:val="24"/>
          <w:szCs w:val="24"/>
          <w:lang w:eastAsia="id-ID"/>
        </w:rPr>
        <w:br/>
      </w:r>
      <w:r w:rsidRPr="00232A04">
        <w:rPr>
          <w:rFonts w:eastAsia="Times New Roman" w:cstheme="minorHAnsi"/>
          <w:color w:val="FF0000"/>
          <w:sz w:val="24"/>
          <w:szCs w:val="24"/>
          <w:lang w:eastAsia="id-ID"/>
        </w:rPr>
        <w:t>c) Insert</w:t>
      </w:r>
      <w:r w:rsidRPr="00166640">
        <w:rPr>
          <w:rFonts w:eastAsia="Times New Roman" w:cstheme="minorHAnsi"/>
          <w:sz w:val="24"/>
          <w:szCs w:val="24"/>
          <w:lang w:eastAsia="id-ID"/>
        </w:rPr>
        <w:br/>
        <w:t>d) Review</w:t>
      </w:r>
      <w:r w:rsidRPr="00166640">
        <w:rPr>
          <w:rFonts w:eastAsia="Times New Roman" w:cstheme="minorHAnsi"/>
          <w:sz w:val="24"/>
          <w:szCs w:val="24"/>
          <w:lang w:eastAsia="id-ID"/>
        </w:rPr>
        <w:br/>
        <w:t>e) View</w:t>
      </w:r>
      <w:r w:rsidRPr="00166640">
        <w:rPr>
          <w:rFonts w:eastAsia="Times New Roman" w:cstheme="minorHAnsi"/>
          <w:bCs/>
          <w:sz w:val="24"/>
          <w:szCs w:val="24"/>
          <w:lang w:eastAsia="id-ID"/>
        </w:rPr>
        <w:br/>
      </w:r>
    </w:p>
    <w:p w:rsidR="007D65CF" w:rsidRPr="00166640" w:rsidRDefault="007D65CF" w:rsidP="00806418">
      <w:pPr>
        <w:numPr>
          <w:ilvl w:val="0"/>
          <w:numId w:val="1"/>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Apa itu "SmartArt"?</w:t>
      </w:r>
      <w:r w:rsidRPr="00166640">
        <w:rPr>
          <w:rFonts w:eastAsia="Times New Roman" w:cstheme="minorHAnsi"/>
          <w:sz w:val="24"/>
          <w:szCs w:val="24"/>
          <w:lang w:eastAsia="id-ID"/>
        </w:rPr>
        <w:br/>
        <w:t>a) Gambar statis</w:t>
      </w:r>
      <w:r w:rsidRPr="00166640">
        <w:rPr>
          <w:rFonts w:eastAsia="Times New Roman" w:cstheme="minorHAnsi"/>
          <w:sz w:val="24"/>
          <w:szCs w:val="24"/>
          <w:lang w:eastAsia="id-ID"/>
        </w:rPr>
        <w:br/>
      </w:r>
      <w:r w:rsidRPr="00232A04">
        <w:rPr>
          <w:rFonts w:eastAsia="Times New Roman" w:cstheme="minorHAnsi"/>
          <w:color w:val="FF0000"/>
          <w:sz w:val="24"/>
          <w:szCs w:val="24"/>
          <w:lang w:eastAsia="id-ID"/>
        </w:rPr>
        <w:t>b) Diagram grafis</w:t>
      </w:r>
      <w:r w:rsidRPr="00166640">
        <w:rPr>
          <w:rFonts w:eastAsia="Times New Roman" w:cstheme="minorHAnsi"/>
          <w:sz w:val="24"/>
          <w:szCs w:val="24"/>
          <w:lang w:eastAsia="id-ID"/>
        </w:rPr>
        <w:br/>
        <w:t>c) Teks berjalan</w:t>
      </w:r>
      <w:r w:rsidRPr="00166640">
        <w:rPr>
          <w:rFonts w:eastAsia="Times New Roman" w:cstheme="minorHAnsi"/>
          <w:sz w:val="24"/>
          <w:szCs w:val="24"/>
          <w:lang w:eastAsia="id-ID"/>
        </w:rPr>
        <w:br/>
        <w:t>d) Audio</w:t>
      </w:r>
      <w:r w:rsidRPr="00166640">
        <w:rPr>
          <w:rFonts w:eastAsia="Times New Roman" w:cstheme="minorHAnsi"/>
          <w:sz w:val="24"/>
          <w:szCs w:val="24"/>
          <w:lang w:eastAsia="id-ID"/>
        </w:rPr>
        <w:br/>
        <w:t>e) Video</w:t>
      </w:r>
      <w:r w:rsidRPr="00166640">
        <w:rPr>
          <w:rFonts w:eastAsia="Times New Roman" w:cstheme="minorHAnsi"/>
          <w:bCs/>
          <w:sz w:val="24"/>
          <w:szCs w:val="24"/>
          <w:lang w:eastAsia="id-ID"/>
        </w:rPr>
        <w:br/>
      </w:r>
    </w:p>
    <w:p w:rsidR="007D65CF" w:rsidRPr="00166640" w:rsidRDefault="007D65CF" w:rsidP="00806418">
      <w:pPr>
        <w:numPr>
          <w:ilvl w:val="0"/>
          <w:numId w:val="1"/>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Bagaimana cara menggunakan "Find and Replace"?</w:t>
      </w:r>
      <w:r w:rsidRPr="00166640">
        <w:rPr>
          <w:rFonts w:eastAsia="Times New Roman" w:cstheme="minorHAnsi"/>
          <w:sz w:val="24"/>
          <w:szCs w:val="24"/>
          <w:lang w:eastAsia="id-ID"/>
        </w:rPr>
        <w:br/>
        <w:t>a) Menu View</w:t>
      </w:r>
      <w:r w:rsidRPr="00166640">
        <w:rPr>
          <w:rFonts w:eastAsia="Times New Roman" w:cstheme="minorHAnsi"/>
          <w:sz w:val="24"/>
          <w:szCs w:val="24"/>
          <w:lang w:eastAsia="id-ID"/>
        </w:rPr>
        <w:br/>
      </w:r>
      <w:r w:rsidRPr="00232A04">
        <w:rPr>
          <w:rFonts w:eastAsia="Times New Roman" w:cstheme="minorHAnsi"/>
          <w:color w:val="FF0000"/>
          <w:sz w:val="24"/>
          <w:szCs w:val="24"/>
          <w:lang w:eastAsia="id-ID"/>
        </w:rPr>
        <w:t>b) Menu Home</w:t>
      </w:r>
      <w:r w:rsidRPr="00166640">
        <w:rPr>
          <w:rFonts w:eastAsia="Times New Roman" w:cstheme="minorHAnsi"/>
          <w:sz w:val="24"/>
          <w:szCs w:val="24"/>
          <w:lang w:eastAsia="id-ID"/>
        </w:rPr>
        <w:br/>
        <w:t>c) Menu Insert</w:t>
      </w:r>
      <w:r w:rsidRPr="00166640">
        <w:rPr>
          <w:rFonts w:eastAsia="Times New Roman" w:cstheme="minorHAnsi"/>
          <w:sz w:val="24"/>
          <w:szCs w:val="24"/>
          <w:lang w:eastAsia="id-ID"/>
        </w:rPr>
        <w:br/>
        <w:t>d) Menu Review</w:t>
      </w:r>
      <w:r w:rsidRPr="00166640">
        <w:rPr>
          <w:rFonts w:eastAsia="Times New Roman" w:cstheme="minorHAnsi"/>
          <w:sz w:val="24"/>
          <w:szCs w:val="24"/>
          <w:lang w:eastAsia="id-ID"/>
        </w:rPr>
        <w:br/>
        <w:t>e) Menu File</w:t>
      </w:r>
      <w:r w:rsidRPr="00166640">
        <w:rPr>
          <w:rFonts w:eastAsia="Times New Roman" w:cstheme="minorHAnsi"/>
          <w:bCs/>
          <w:sz w:val="24"/>
          <w:szCs w:val="24"/>
          <w:lang w:eastAsia="id-ID"/>
        </w:rPr>
        <w:br/>
      </w:r>
    </w:p>
    <w:p w:rsidR="007D65CF" w:rsidRPr="00166640" w:rsidRDefault="007D65CF" w:rsidP="00806418">
      <w:pPr>
        <w:numPr>
          <w:ilvl w:val="0"/>
          <w:numId w:val="1"/>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Fungsi dari "Spell Check" adalah:</w:t>
      </w:r>
      <w:r w:rsidRPr="00166640">
        <w:rPr>
          <w:rFonts w:eastAsia="Times New Roman" w:cstheme="minorHAnsi"/>
          <w:sz w:val="24"/>
          <w:szCs w:val="24"/>
          <w:lang w:eastAsia="id-ID"/>
        </w:rPr>
        <w:br/>
        <w:t>a) Mengubah font</w:t>
      </w:r>
      <w:r w:rsidRPr="00166640">
        <w:rPr>
          <w:rFonts w:eastAsia="Times New Roman" w:cstheme="minorHAnsi"/>
          <w:sz w:val="24"/>
          <w:szCs w:val="24"/>
          <w:lang w:eastAsia="id-ID"/>
        </w:rPr>
        <w:br/>
      </w:r>
      <w:r w:rsidRPr="002966DC">
        <w:rPr>
          <w:rFonts w:eastAsia="Times New Roman" w:cstheme="minorHAnsi"/>
          <w:color w:val="FF0000"/>
          <w:sz w:val="24"/>
          <w:szCs w:val="24"/>
          <w:lang w:eastAsia="id-ID"/>
        </w:rPr>
        <w:t>b) Memeriksa ejaan</w:t>
      </w:r>
      <w:r w:rsidRPr="00166640">
        <w:rPr>
          <w:rFonts w:eastAsia="Times New Roman" w:cstheme="minorHAnsi"/>
          <w:sz w:val="24"/>
          <w:szCs w:val="24"/>
          <w:lang w:eastAsia="id-ID"/>
        </w:rPr>
        <w:br/>
        <w:t>c) Mengedit gambar</w:t>
      </w:r>
      <w:r w:rsidRPr="00166640">
        <w:rPr>
          <w:rFonts w:eastAsia="Times New Roman" w:cstheme="minorHAnsi"/>
          <w:sz w:val="24"/>
          <w:szCs w:val="24"/>
          <w:lang w:eastAsia="id-ID"/>
        </w:rPr>
        <w:br/>
        <w:t>d) Menghapus teks</w:t>
      </w:r>
      <w:r w:rsidRPr="00166640">
        <w:rPr>
          <w:rFonts w:eastAsia="Times New Roman" w:cstheme="minorHAnsi"/>
          <w:sz w:val="24"/>
          <w:szCs w:val="24"/>
          <w:lang w:eastAsia="id-ID"/>
        </w:rPr>
        <w:br/>
        <w:t>e) Menambahkan tabel</w:t>
      </w:r>
      <w:r w:rsidRPr="00166640">
        <w:rPr>
          <w:rFonts w:eastAsia="Times New Roman" w:cstheme="minorHAnsi"/>
          <w:bCs/>
          <w:sz w:val="24"/>
          <w:szCs w:val="24"/>
          <w:lang w:eastAsia="id-ID"/>
        </w:rPr>
        <w:br/>
      </w:r>
    </w:p>
    <w:p w:rsidR="007D65CF" w:rsidRPr="00166640" w:rsidRDefault="007D65CF" w:rsidP="00806418">
      <w:pPr>
        <w:numPr>
          <w:ilvl w:val="0"/>
          <w:numId w:val="1"/>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Bagaimana cara menyimpan dokumen?</w:t>
      </w:r>
      <w:r w:rsidRPr="00166640">
        <w:rPr>
          <w:rFonts w:eastAsia="Times New Roman" w:cstheme="minorHAnsi"/>
          <w:sz w:val="24"/>
          <w:szCs w:val="24"/>
          <w:lang w:eastAsia="id-ID"/>
        </w:rPr>
        <w:br/>
        <w:t>a) Ctrl + C</w:t>
      </w:r>
      <w:r w:rsidRPr="00166640">
        <w:rPr>
          <w:rFonts w:eastAsia="Times New Roman" w:cstheme="minorHAnsi"/>
          <w:sz w:val="24"/>
          <w:szCs w:val="24"/>
          <w:lang w:eastAsia="id-ID"/>
        </w:rPr>
        <w:br/>
      </w:r>
      <w:r w:rsidRPr="002966DC">
        <w:rPr>
          <w:rFonts w:eastAsia="Times New Roman" w:cstheme="minorHAnsi"/>
          <w:color w:val="FF0000"/>
          <w:sz w:val="24"/>
          <w:szCs w:val="24"/>
          <w:lang w:eastAsia="id-ID"/>
        </w:rPr>
        <w:t>b) Ctrl + S</w:t>
      </w:r>
      <w:r w:rsidRPr="00166640">
        <w:rPr>
          <w:rFonts w:eastAsia="Times New Roman" w:cstheme="minorHAnsi"/>
          <w:sz w:val="24"/>
          <w:szCs w:val="24"/>
          <w:lang w:eastAsia="id-ID"/>
        </w:rPr>
        <w:br/>
        <w:t>c) Ctrl + P</w:t>
      </w:r>
      <w:r w:rsidRPr="00166640">
        <w:rPr>
          <w:rFonts w:eastAsia="Times New Roman" w:cstheme="minorHAnsi"/>
          <w:sz w:val="24"/>
          <w:szCs w:val="24"/>
          <w:lang w:eastAsia="id-ID"/>
        </w:rPr>
        <w:br/>
        <w:t>d) Ctrl + A</w:t>
      </w:r>
      <w:r w:rsidRPr="00166640">
        <w:rPr>
          <w:rFonts w:eastAsia="Times New Roman" w:cstheme="minorHAnsi"/>
          <w:sz w:val="24"/>
          <w:szCs w:val="24"/>
          <w:lang w:eastAsia="id-ID"/>
        </w:rPr>
        <w:br/>
        <w:t>e) Ctrl + Z</w:t>
      </w:r>
      <w:r w:rsidRPr="00166640">
        <w:rPr>
          <w:rFonts w:eastAsia="Times New Roman" w:cstheme="minorHAnsi"/>
          <w:bCs/>
          <w:sz w:val="24"/>
          <w:szCs w:val="24"/>
          <w:lang w:eastAsia="id-ID"/>
        </w:rPr>
        <w:br/>
      </w:r>
    </w:p>
    <w:p w:rsidR="007D65CF" w:rsidRPr="00166640" w:rsidRDefault="007D65CF" w:rsidP="00806418">
      <w:pPr>
        <w:numPr>
          <w:ilvl w:val="0"/>
          <w:numId w:val="1"/>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Untuk menambahkan catatan kaki, kita dapat menggunakan menu:</w:t>
      </w:r>
      <w:r w:rsidRPr="00166640">
        <w:rPr>
          <w:rFonts w:eastAsia="Times New Roman" w:cstheme="minorHAnsi"/>
          <w:sz w:val="24"/>
          <w:szCs w:val="24"/>
          <w:lang w:eastAsia="id-ID"/>
        </w:rPr>
        <w:br/>
        <w:t>a) Home</w:t>
      </w:r>
      <w:r w:rsidRPr="00166640">
        <w:rPr>
          <w:rFonts w:eastAsia="Times New Roman" w:cstheme="minorHAnsi"/>
          <w:sz w:val="24"/>
          <w:szCs w:val="24"/>
          <w:lang w:eastAsia="id-ID"/>
        </w:rPr>
        <w:br/>
      </w:r>
      <w:r w:rsidRPr="002966DC">
        <w:rPr>
          <w:rFonts w:eastAsia="Times New Roman" w:cstheme="minorHAnsi"/>
          <w:color w:val="FF0000"/>
          <w:sz w:val="24"/>
          <w:szCs w:val="24"/>
          <w:lang w:eastAsia="id-ID"/>
        </w:rPr>
        <w:t>b) Insert</w:t>
      </w:r>
      <w:r w:rsidRPr="00166640">
        <w:rPr>
          <w:rFonts w:eastAsia="Times New Roman" w:cstheme="minorHAnsi"/>
          <w:sz w:val="24"/>
          <w:szCs w:val="24"/>
          <w:lang w:eastAsia="id-ID"/>
        </w:rPr>
        <w:br/>
        <w:t>c) Layout</w:t>
      </w:r>
      <w:r w:rsidRPr="00166640">
        <w:rPr>
          <w:rFonts w:eastAsia="Times New Roman" w:cstheme="minorHAnsi"/>
          <w:sz w:val="24"/>
          <w:szCs w:val="24"/>
          <w:lang w:eastAsia="id-ID"/>
        </w:rPr>
        <w:br/>
        <w:t>d) Review</w:t>
      </w:r>
      <w:r w:rsidRPr="00166640">
        <w:rPr>
          <w:rFonts w:eastAsia="Times New Roman" w:cstheme="minorHAnsi"/>
          <w:sz w:val="24"/>
          <w:szCs w:val="24"/>
          <w:lang w:eastAsia="id-ID"/>
        </w:rPr>
        <w:br/>
        <w:t>e) View</w:t>
      </w:r>
      <w:r w:rsidRPr="00166640">
        <w:rPr>
          <w:rFonts w:eastAsia="Times New Roman" w:cstheme="minorHAnsi"/>
          <w:bCs/>
          <w:sz w:val="24"/>
          <w:szCs w:val="24"/>
          <w:lang w:eastAsia="id-ID"/>
        </w:rPr>
        <w:br/>
      </w:r>
    </w:p>
    <w:p w:rsidR="007D65CF" w:rsidRPr="00166640" w:rsidRDefault="007D65CF" w:rsidP="00806418">
      <w:pPr>
        <w:numPr>
          <w:ilvl w:val="0"/>
          <w:numId w:val="1"/>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Apa fungsi dari "Page Layout"?</w:t>
      </w:r>
      <w:r w:rsidRPr="00166640">
        <w:rPr>
          <w:rFonts w:eastAsia="Times New Roman" w:cstheme="minorHAnsi"/>
          <w:sz w:val="24"/>
          <w:szCs w:val="24"/>
          <w:lang w:eastAsia="id-ID"/>
        </w:rPr>
        <w:br/>
      </w:r>
      <w:r w:rsidRPr="002966DC">
        <w:rPr>
          <w:rFonts w:eastAsia="Times New Roman" w:cstheme="minorHAnsi"/>
          <w:color w:val="FF0000"/>
          <w:sz w:val="24"/>
          <w:szCs w:val="24"/>
          <w:lang w:eastAsia="id-ID"/>
        </w:rPr>
        <w:t>a) Mengatur tampilan dokumen</w:t>
      </w:r>
      <w:r w:rsidRPr="00166640">
        <w:rPr>
          <w:rFonts w:eastAsia="Times New Roman" w:cstheme="minorHAnsi"/>
          <w:sz w:val="24"/>
          <w:szCs w:val="24"/>
          <w:lang w:eastAsia="id-ID"/>
        </w:rPr>
        <w:br/>
        <w:t>b) Menyimpan dokumen</w:t>
      </w:r>
      <w:r w:rsidRPr="00166640">
        <w:rPr>
          <w:rFonts w:eastAsia="Times New Roman" w:cstheme="minorHAnsi"/>
          <w:sz w:val="24"/>
          <w:szCs w:val="24"/>
          <w:lang w:eastAsia="id-ID"/>
        </w:rPr>
        <w:br/>
        <w:t>c) Mengedit gambar</w:t>
      </w:r>
      <w:r w:rsidRPr="00166640">
        <w:rPr>
          <w:rFonts w:eastAsia="Times New Roman" w:cstheme="minorHAnsi"/>
          <w:sz w:val="24"/>
          <w:szCs w:val="24"/>
          <w:lang w:eastAsia="id-ID"/>
        </w:rPr>
        <w:br/>
        <w:t>d) Mengatur format teks</w:t>
      </w:r>
      <w:r w:rsidRPr="00166640">
        <w:rPr>
          <w:rFonts w:eastAsia="Times New Roman" w:cstheme="minorHAnsi"/>
          <w:sz w:val="24"/>
          <w:szCs w:val="24"/>
          <w:lang w:eastAsia="id-ID"/>
        </w:rPr>
        <w:br/>
      </w:r>
      <w:r w:rsidRPr="00166640">
        <w:rPr>
          <w:rFonts w:eastAsia="Times New Roman" w:cstheme="minorHAnsi"/>
          <w:sz w:val="24"/>
          <w:szCs w:val="24"/>
          <w:lang w:eastAsia="id-ID"/>
        </w:rPr>
        <w:lastRenderedPageBreak/>
        <w:t>e) Menyisipkan tabel</w:t>
      </w:r>
      <w:r w:rsidRPr="00166640">
        <w:rPr>
          <w:rFonts w:eastAsia="Times New Roman" w:cstheme="minorHAnsi"/>
          <w:bCs/>
          <w:sz w:val="24"/>
          <w:szCs w:val="24"/>
          <w:lang w:eastAsia="id-ID"/>
        </w:rPr>
        <w:br/>
      </w:r>
    </w:p>
    <w:p w:rsidR="007D65CF" w:rsidRPr="00166640" w:rsidRDefault="007D65CF" w:rsidP="00806418">
      <w:pPr>
        <w:numPr>
          <w:ilvl w:val="0"/>
          <w:numId w:val="1"/>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Bagaimana cara mencetak dokumen?</w:t>
      </w:r>
      <w:r w:rsidRPr="00166640">
        <w:rPr>
          <w:rFonts w:eastAsia="Times New Roman" w:cstheme="minorHAnsi"/>
          <w:sz w:val="24"/>
          <w:szCs w:val="24"/>
          <w:lang w:eastAsia="id-ID"/>
        </w:rPr>
        <w:br/>
      </w:r>
      <w:r w:rsidRPr="002966DC">
        <w:rPr>
          <w:rFonts w:eastAsia="Times New Roman" w:cstheme="minorHAnsi"/>
          <w:color w:val="FF0000"/>
          <w:sz w:val="24"/>
          <w:szCs w:val="24"/>
          <w:lang w:eastAsia="id-ID"/>
        </w:rPr>
        <w:t>a) File &gt; Print</w:t>
      </w:r>
      <w:r w:rsidRPr="00166640">
        <w:rPr>
          <w:rFonts w:eastAsia="Times New Roman" w:cstheme="minorHAnsi"/>
          <w:sz w:val="24"/>
          <w:szCs w:val="24"/>
          <w:lang w:eastAsia="id-ID"/>
        </w:rPr>
        <w:br/>
        <w:t>b) Home &gt; Print</w:t>
      </w:r>
      <w:r w:rsidRPr="00166640">
        <w:rPr>
          <w:rFonts w:eastAsia="Times New Roman" w:cstheme="minorHAnsi"/>
          <w:sz w:val="24"/>
          <w:szCs w:val="24"/>
          <w:lang w:eastAsia="id-ID"/>
        </w:rPr>
        <w:br/>
        <w:t>c) Insert &gt; Print</w:t>
      </w:r>
      <w:r w:rsidRPr="00166640">
        <w:rPr>
          <w:rFonts w:eastAsia="Times New Roman" w:cstheme="minorHAnsi"/>
          <w:sz w:val="24"/>
          <w:szCs w:val="24"/>
          <w:lang w:eastAsia="id-ID"/>
        </w:rPr>
        <w:br/>
        <w:t>d) View &gt; Print</w:t>
      </w:r>
      <w:r w:rsidRPr="00166640">
        <w:rPr>
          <w:rFonts w:eastAsia="Times New Roman" w:cstheme="minorHAnsi"/>
          <w:sz w:val="24"/>
          <w:szCs w:val="24"/>
          <w:lang w:eastAsia="id-ID"/>
        </w:rPr>
        <w:br/>
        <w:t>e) Review &gt; Print</w:t>
      </w:r>
      <w:r w:rsidRPr="00166640">
        <w:rPr>
          <w:rFonts w:eastAsia="Times New Roman" w:cstheme="minorHAnsi"/>
          <w:bCs/>
          <w:sz w:val="24"/>
          <w:szCs w:val="24"/>
          <w:lang w:eastAsia="id-ID"/>
        </w:rPr>
        <w:br/>
      </w:r>
    </w:p>
    <w:p w:rsidR="007D65CF" w:rsidRPr="00166640" w:rsidRDefault="007D65CF" w:rsidP="00806418">
      <w:pPr>
        <w:numPr>
          <w:ilvl w:val="0"/>
          <w:numId w:val="1"/>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Apa itu "Styles" di MS Word?</w:t>
      </w:r>
      <w:r w:rsidRPr="00166640">
        <w:rPr>
          <w:rFonts w:eastAsia="Times New Roman" w:cstheme="minorHAnsi"/>
          <w:sz w:val="24"/>
          <w:szCs w:val="24"/>
          <w:lang w:eastAsia="id-ID"/>
        </w:rPr>
        <w:br/>
        <w:t>a) Jenis gambar</w:t>
      </w:r>
      <w:r w:rsidRPr="00166640">
        <w:rPr>
          <w:rFonts w:eastAsia="Times New Roman" w:cstheme="minorHAnsi"/>
          <w:sz w:val="24"/>
          <w:szCs w:val="24"/>
          <w:lang w:eastAsia="id-ID"/>
        </w:rPr>
        <w:br/>
      </w:r>
      <w:r w:rsidRPr="002966DC">
        <w:rPr>
          <w:rFonts w:eastAsia="Times New Roman" w:cstheme="minorHAnsi"/>
          <w:color w:val="FF0000"/>
          <w:sz w:val="24"/>
          <w:szCs w:val="24"/>
          <w:lang w:eastAsia="id-ID"/>
        </w:rPr>
        <w:t>b) Format teks yang telah ditentukan</w:t>
      </w:r>
      <w:r w:rsidRPr="00166640">
        <w:rPr>
          <w:rFonts w:eastAsia="Times New Roman" w:cstheme="minorHAnsi"/>
          <w:sz w:val="24"/>
          <w:szCs w:val="24"/>
          <w:lang w:eastAsia="id-ID"/>
        </w:rPr>
        <w:br/>
        <w:t>c) Tipe font</w:t>
      </w:r>
      <w:r w:rsidRPr="00166640">
        <w:rPr>
          <w:rFonts w:eastAsia="Times New Roman" w:cstheme="minorHAnsi"/>
          <w:sz w:val="24"/>
          <w:szCs w:val="24"/>
          <w:lang w:eastAsia="id-ID"/>
        </w:rPr>
        <w:br/>
        <w:t>d) Efek suara</w:t>
      </w:r>
      <w:r w:rsidRPr="00166640">
        <w:rPr>
          <w:rFonts w:eastAsia="Times New Roman" w:cstheme="minorHAnsi"/>
          <w:sz w:val="24"/>
          <w:szCs w:val="24"/>
          <w:lang w:eastAsia="id-ID"/>
        </w:rPr>
        <w:br/>
        <w:t>e) Transisi slide</w:t>
      </w:r>
      <w:r w:rsidRPr="00166640">
        <w:rPr>
          <w:rFonts w:eastAsia="Times New Roman" w:cstheme="minorHAnsi"/>
          <w:bCs/>
          <w:sz w:val="24"/>
          <w:szCs w:val="24"/>
          <w:lang w:eastAsia="id-ID"/>
        </w:rPr>
        <w:br/>
      </w:r>
    </w:p>
    <w:p w:rsidR="007D65CF" w:rsidRPr="00166640" w:rsidRDefault="007D65CF" w:rsidP="00806418">
      <w:pPr>
        <w:numPr>
          <w:ilvl w:val="0"/>
          <w:numId w:val="1"/>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Apa perbedaan antara "Save" dan "Save As"?</w:t>
      </w:r>
      <w:r w:rsidRPr="00166640">
        <w:rPr>
          <w:rFonts w:eastAsia="Times New Roman" w:cstheme="minorHAnsi"/>
          <w:sz w:val="24"/>
          <w:szCs w:val="24"/>
          <w:lang w:eastAsia="id-ID"/>
        </w:rPr>
        <w:br/>
        <w:t>a) "Save" menyimpan sebagai baru</w:t>
      </w:r>
      <w:r w:rsidRPr="00166640">
        <w:rPr>
          <w:rFonts w:eastAsia="Times New Roman" w:cstheme="minorHAnsi"/>
          <w:sz w:val="24"/>
          <w:szCs w:val="24"/>
          <w:lang w:eastAsia="id-ID"/>
        </w:rPr>
        <w:br/>
        <w:t>b) "Save As" menyimpan dokumen yang sedang dibuka</w:t>
      </w:r>
      <w:r w:rsidRPr="00166640">
        <w:rPr>
          <w:rFonts w:eastAsia="Times New Roman" w:cstheme="minorHAnsi"/>
          <w:sz w:val="24"/>
          <w:szCs w:val="24"/>
          <w:lang w:eastAsia="id-ID"/>
        </w:rPr>
        <w:br/>
      </w:r>
      <w:r w:rsidRPr="002966DC">
        <w:rPr>
          <w:rFonts w:eastAsia="Times New Roman" w:cstheme="minorHAnsi"/>
          <w:color w:val="FF0000"/>
          <w:sz w:val="24"/>
          <w:szCs w:val="24"/>
          <w:lang w:eastAsia="id-ID"/>
        </w:rPr>
        <w:t>c) "Save" menyimpan perubahan ke dokumen yang sama</w:t>
      </w:r>
      <w:r w:rsidRPr="002966DC">
        <w:rPr>
          <w:rFonts w:eastAsia="Times New Roman" w:cstheme="minorHAnsi"/>
          <w:color w:val="FF0000"/>
          <w:sz w:val="24"/>
          <w:szCs w:val="24"/>
          <w:lang w:eastAsia="id-ID"/>
        </w:rPr>
        <w:br/>
      </w:r>
      <w:r w:rsidRPr="00166640">
        <w:rPr>
          <w:rFonts w:eastAsia="Times New Roman" w:cstheme="minorHAnsi"/>
          <w:sz w:val="24"/>
          <w:szCs w:val="24"/>
          <w:lang w:eastAsia="id-ID"/>
        </w:rPr>
        <w:t>d) "Save As" menghapus dokumen lama</w:t>
      </w:r>
      <w:r w:rsidRPr="00166640">
        <w:rPr>
          <w:rFonts w:eastAsia="Times New Roman" w:cstheme="minorHAnsi"/>
          <w:sz w:val="24"/>
          <w:szCs w:val="24"/>
          <w:lang w:eastAsia="id-ID"/>
        </w:rPr>
        <w:br/>
        <w:t>e) Tidak ada perbedaan</w:t>
      </w:r>
      <w:r w:rsidRPr="00166640">
        <w:rPr>
          <w:rFonts w:eastAsia="Times New Roman" w:cstheme="minorHAnsi"/>
          <w:bCs/>
          <w:sz w:val="24"/>
          <w:szCs w:val="24"/>
          <w:lang w:eastAsia="id-ID"/>
        </w:rPr>
        <w:br/>
      </w:r>
    </w:p>
    <w:p w:rsidR="007D65CF" w:rsidRPr="00166640" w:rsidRDefault="007D65CF" w:rsidP="00806418">
      <w:pPr>
        <w:numPr>
          <w:ilvl w:val="0"/>
          <w:numId w:val="1"/>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Untuk mengatur margin halaman, kita dapat menemukan opsi di menu:</w:t>
      </w:r>
      <w:r w:rsidRPr="00166640">
        <w:rPr>
          <w:rFonts w:eastAsia="Times New Roman" w:cstheme="minorHAnsi"/>
          <w:sz w:val="24"/>
          <w:szCs w:val="24"/>
          <w:lang w:eastAsia="id-ID"/>
        </w:rPr>
        <w:br/>
        <w:t>a) Home</w:t>
      </w:r>
      <w:r w:rsidRPr="00166640">
        <w:rPr>
          <w:rFonts w:eastAsia="Times New Roman" w:cstheme="minorHAnsi"/>
          <w:sz w:val="24"/>
          <w:szCs w:val="24"/>
          <w:lang w:eastAsia="id-ID"/>
        </w:rPr>
        <w:br/>
        <w:t>b) Insert</w:t>
      </w:r>
      <w:r w:rsidRPr="00166640">
        <w:rPr>
          <w:rFonts w:eastAsia="Times New Roman" w:cstheme="minorHAnsi"/>
          <w:sz w:val="24"/>
          <w:szCs w:val="24"/>
          <w:lang w:eastAsia="id-ID"/>
        </w:rPr>
        <w:br/>
      </w:r>
      <w:r w:rsidRPr="002966DC">
        <w:rPr>
          <w:rFonts w:eastAsia="Times New Roman" w:cstheme="minorHAnsi"/>
          <w:color w:val="FF0000"/>
          <w:sz w:val="24"/>
          <w:szCs w:val="24"/>
          <w:lang w:eastAsia="id-ID"/>
        </w:rPr>
        <w:t>c) Layout</w:t>
      </w:r>
      <w:r w:rsidRPr="00166640">
        <w:rPr>
          <w:rFonts w:eastAsia="Times New Roman" w:cstheme="minorHAnsi"/>
          <w:sz w:val="24"/>
          <w:szCs w:val="24"/>
          <w:lang w:eastAsia="id-ID"/>
        </w:rPr>
        <w:br/>
        <w:t>d) Review</w:t>
      </w:r>
      <w:r w:rsidRPr="00166640">
        <w:rPr>
          <w:rFonts w:eastAsia="Times New Roman" w:cstheme="minorHAnsi"/>
          <w:sz w:val="24"/>
          <w:szCs w:val="24"/>
          <w:lang w:eastAsia="id-ID"/>
        </w:rPr>
        <w:br/>
        <w:t>e) View</w:t>
      </w:r>
      <w:r w:rsidRPr="00166640">
        <w:rPr>
          <w:rFonts w:eastAsia="Times New Roman" w:cstheme="minorHAnsi"/>
          <w:bCs/>
          <w:sz w:val="24"/>
          <w:szCs w:val="24"/>
          <w:lang w:eastAsia="id-ID"/>
        </w:rPr>
        <w:br/>
      </w:r>
    </w:p>
    <w:p w:rsidR="007D65CF" w:rsidRPr="00166640" w:rsidRDefault="007D65CF" w:rsidP="00806418">
      <w:pPr>
        <w:numPr>
          <w:ilvl w:val="0"/>
          <w:numId w:val="1"/>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Apa itu "Table of Contents"?</w:t>
      </w:r>
      <w:r w:rsidRPr="00166640">
        <w:rPr>
          <w:rFonts w:eastAsia="Times New Roman" w:cstheme="minorHAnsi"/>
          <w:sz w:val="24"/>
          <w:szCs w:val="24"/>
          <w:lang w:eastAsia="id-ID"/>
        </w:rPr>
        <w:br/>
        <w:t>a) Daftar gambar</w:t>
      </w:r>
      <w:r w:rsidRPr="00166640">
        <w:rPr>
          <w:rFonts w:eastAsia="Times New Roman" w:cstheme="minorHAnsi"/>
          <w:sz w:val="24"/>
          <w:szCs w:val="24"/>
          <w:lang w:eastAsia="id-ID"/>
        </w:rPr>
        <w:br/>
      </w:r>
      <w:r w:rsidRPr="002966DC">
        <w:rPr>
          <w:rFonts w:eastAsia="Times New Roman" w:cstheme="minorHAnsi"/>
          <w:color w:val="FF0000"/>
          <w:sz w:val="24"/>
          <w:szCs w:val="24"/>
          <w:lang w:eastAsia="id-ID"/>
        </w:rPr>
        <w:t>b) Daftar isi dokumen</w:t>
      </w:r>
      <w:r w:rsidRPr="00166640">
        <w:rPr>
          <w:rFonts w:eastAsia="Times New Roman" w:cstheme="minorHAnsi"/>
          <w:sz w:val="24"/>
          <w:szCs w:val="24"/>
          <w:lang w:eastAsia="id-ID"/>
        </w:rPr>
        <w:br/>
        <w:t>c) Daftar penulis</w:t>
      </w:r>
      <w:r w:rsidRPr="00166640">
        <w:rPr>
          <w:rFonts w:eastAsia="Times New Roman" w:cstheme="minorHAnsi"/>
          <w:sz w:val="24"/>
          <w:szCs w:val="24"/>
          <w:lang w:eastAsia="id-ID"/>
        </w:rPr>
        <w:br/>
        <w:t>d) Daftar referensi</w:t>
      </w:r>
      <w:r w:rsidRPr="00166640">
        <w:rPr>
          <w:rFonts w:eastAsia="Times New Roman" w:cstheme="minorHAnsi"/>
          <w:sz w:val="24"/>
          <w:szCs w:val="24"/>
          <w:lang w:eastAsia="id-ID"/>
        </w:rPr>
        <w:br/>
        <w:t>e) Daftar penjualan</w:t>
      </w:r>
      <w:r w:rsidRPr="00166640">
        <w:rPr>
          <w:rFonts w:eastAsia="Times New Roman" w:cstheme="minorHAnsi"/>
          <w:bCs/>
          <w:sz w:val="24"/>
          <w:szCs w:val="24"/>
          <w:lang w:eastAsia="id-ID"/>
        </w:rPr>
        <w:br/>
      </w:r>
    </w:p>
    <w:p w:rsidR="007D65CF" w:rsidRPr="00166640" w:rsidRDefault="007D65CF" w:rsidP="00806418">
      <w:pPr>
        <w:numPr>
          <w:ilvl w:val="0"/>
          <w:numId w:val="1"/>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Bagaimana cara menyisipkan hyperlink?</w:t>
      </w:r>
      <w:r w:rsidRPr="00166640">
        <w:rPr>
          <w:rFonts w:eastAsia="Times New Roman" w:cstheme="minorHAnsi"/>
          <w:sz w:val="24"/>
          <w:szCs w:val="24"/>
          <w:lang w:eastAsia="id-ID"/>
        </w:rPr>
        <w:br/>
      </w:r>
      <w:r w:rsidRPr="002966DC">
        <w:rPr>
          <w:rFonts w:eastAsia="Times New Roman" w:cstheme="minorHAnsi"/>
          <w:color w:val="FF0000"/>
          <w:sz w:val="24"/>
          <w:szCs w:val="24"/>
          <w:lang w:eastAsia="id-ID"/>
        </w:rPr>
        <w:t>a) Insert &gt; Hyperlink</w:t>
      </w:r>
      <w:r w:rsidRPr="00166640">
        <w:rPr>
          <w:rFonts w:eastAsia="Times New Roman" w:cstheme="minorHAnsi"/>
          <w:sz w:val="24"/>
          <w:szCs w:val="24"/>
          <w:lang w:eastAsia="id-ID"/>
        </w:rPr>
        <w:br/>
        <w:t>b) Home &gt; Hyperlink</w:t>
      </w:r>
      <w:r w:rsidRPr="00166640">
        <w:rPr>
          <w:rFonts w:eastAsia="Times New Roman" w:cstheme="minorHAnsi"/>
          <w:sz w:val="24"/>
          <w:szCs w:val="24"/>
          <w:lang w:eastAsia="id-ID"/>
        </w:rPr>
        <w:br/>
        <w:t>c) View &gt; Hyperlink</w:t>
      </w:r>
      <w:r w:rsidRPr="00166640">
        <w:rPr>
          <w:rFonts w:eastAsia="Times New Roman" w:cstheme="minorHAnsi"/>
          <w:sz w:val="24"/>
          <w:szCs w:val="24"/>
          <w:lang w:eastAsia="id-ID"/>
        </w:rPr>
        <w:br/>
        <w:t>d) Review &gt; Hyperlink</w:t>
      </w:r>
      <w:r w:rsidRPr="00166640">
        <w:rPr>
          <w:rFonts w:eastAsia="Times New Roman" w:cstheme="minorHAnsi"/>
          <w:sz w:val="24"/>
          <w:szCs w:val="24"/>
          <w:lang w:eastAsia="id-ID"/>
        </w:rPr>
        <w:br/>
        <w:t>e) Layout &gt; Hyperlink</w:t>
      </w:r>
      <w:r w:rsidRPr="00166640">
        <w:rPr>
          <w:rFonts w:eastAsia="Times New Roman" w:cstheme="minorHAnsi"/>
          <w:bCs/>
          <w:sz w:val="24"/>
          <w:szCs w:val="24"/>
          <w:lang w:eastAsia="id-ID"/>
        </w:rPr>
        <w:br/>
      </w:r>
    </w:p>
    <w:p w:rsidR="007D65CF" w:rsidRPr="007D65CF" w:rsidRDefault="007D65CF" w:rsidP="00806418">
      <w:pPr>
        <w:numPr>
          <w:ilvl w:val="0"/>
          <w:numId w:val="1"/>
        </w:numPr>
        <w:spacing w:after="0" w:line="240" w:lineRule="auto"/>
        <w:ind w:left="567" w:hanging="567"/>
        <w:rPr>
          <w:rFonts w:eastAsia="Times New Roman" w:cstheme="minorHAnsi"/>
          <w:sz w:val="24"/>
          <w:szCs w:val="24"/>
          <w:lang w:eastAsia="id-ID"/>
        </w:rPr>
      </w:pPr>
      <w:r w:rsidRPr="00166640">
        <w:rPr>
          <w:rFonts w:eastAsia="Times New Roman" w:cstheme="minorHAnsi"/>
          <w:bCs/>
          <w:sz w:val="24"/>
          <w:szCs w:val="24"/>
          <w:lang w:eastAsia="id-ID"/>
        </w:rPr>
        <w:t>Untuk mengatur spasi antar paragraf, kita bisa menggunakan menu:</w:t>
      </w:r>
      <w:r w:rsidRPr="00166640">
        <w:rPr>
          <w:rFonts w:eastAsia="Times New Roman" w:cstheme="minorHAnsi"/>
          <w:sz w:val="24"/>
          <w:szCs w:val="24"/>
          <w:lang w:eastAsia="id-ID"/>
        </w:rPr>
        <w:br/>
      </w:r>
      <w:r w:rsidRPr="002966DC">
        <w:rPr>
          <w:rFonts w:eastAsia="Times New Roman" w:cstheme="minorHAnsi"/>
          <w:color w:val="FF0000"/>
          <w:sz w:val="24"/>
          <w:szCs w:val="24"/>
          <w:lang w:eastAsia="id-ID"/>
        </w:rPr>
        <w:t>a) Home</w:t>
      </w:r>
      <w:r w:rsidRPr="00166640">
        <w:rPr>
          <w:rFonts w:eastAsia="Times New Roman" w:cstheme="minorHAnsi"/>
          <w:sz w:val="24"/>
          <w:szCs w:val="24"/>
          <w:lang w:eastAsia="id-ID"/>
        </w:rPr>
        <w:br/>
        <w:t>b) Layout</w:t>
      </w:r>
      <w:r w:rsidRPr="00166640">
        <w:rPr>
          <w:rFonts w:eastAsia="Times New Roman" w:cstheme="minorHAnsi"/>
          <w:sz w:val="24"/>
          <w:szCs w:val="24"/>
          <w:lang w:eastAsia="id-ID"/>
        </w:rPr>
        <w:br/>
      </w:r>
      <w:r w:rsidRPr="00166640">
        <w:rPr>
          <w:rFonts w:eastAsia="Times New Roman" w:cstheme="minorHAnsi"/>
          <w:sz w:val="24"/>
          <w:szCs w:val="24"/>
          <w:lang w:eastAsia="id-ID"/>
        </w:rPr>
        <w:lastRenderedPageBreak/>
        <w:t>c) Insert</w:t>
      </w:r>
      <w:r w:rsidRPr="00166640">
        <w:rPr>
          <w:rFonts w:eastAsia="Times New Roman" w:cstheme="minorHAnsi"/>
          <w:sz w:val="24"/>
          <w:szCs w:val="24"/>
          <w:lang w:eastAsia="id-ID"/>
        </w:rPr>
        <w:br/>
        <w:t>d) Review</w:t>
      </w:r>
      <w:r w:rsidRPr="00166640">
        <w:rPr>
          <w:rFonts w:eastAsia="Times New Roman" w:cstheme="minorHAnsi"/>
          <w:sz w:val="24"/>
          <w:szCs w:val="24"/>
          <w:lang w:eastAsia="id-ID"/>
        </w:rPr>
        <w:br/>
        <w:t>e) View</w:t>
      </w:r>
      <w:r w:rsidRPr="00166640">
        <w:rPr>
          <w:rFonts w:eastAsia="Times New Roman" w:cstheme="minorHAnsi"/>
          <w:sz w:val="24"/>
          <w:szCs w:val="24"/>
          <w:lang w:eastAsia="id-ID"/>
        </w:rPr>
        <w:br/>
      </w:r>
    </w:p>
    <w:p w:rsidR="007D65CF" w:rsidRPr="00166640" w:rsidRDefault="007D65CF" w:rsidP="00806418">
      <w:pPr>
        <w:numPr>
          <w:ilvl w:val="0"/>
          <w:numId w:val="2"/>
        </w:numPr>
        <w:spacing w:after="0" w:line="240" w:lineRule="auto"/>
        <w:ind w:left="567" w:hanging="567"/>
        <w:rPr>
          <w:rFonts w:eastAsia="Times New Roman" w:cstheme="minorHAnsi"/>
          <w:bCs/>
          <w:sz w:val="24"/>
          <w:szCs w:val="24"/>
          <w:lang w:eastAsia="id-ID"/>
        </w:rPr>
      </w:pPr>
      <w:r w:rsidRPr="002658C6">
        <w:rPr>
          <w:rFonts w:eastAsia="Times New Roman" w:cstheme="minorHAnsi"/>
          <w:bCs/>
          <w:sz w:val="24"/>
          <w:szCs w:val="24"/>
          <w:highlight w:val="yellow"/>
          <w:lang w:eastAsia="id-ID"/>
        </w:rPr>
        <w:t>Apa fungsi dari rumus SUM?</w:t>
      </w:r>
      <w:r w:rsidRPr="00166640">
        <w:rPr>
          <w:rFonts w:eastAsia="Times New Roman" w:cstheme="minorHAnsi"/>
          <w:sz w:val="24"/>
          <w:szCs w:val="24"/>
          <w:lang w:eastAsia="id-ID"/>
        </w:rPr>
        <w:br/>
        <w:t>a) Menghitung rata-rata</w:t>
      </w:r>
      <w:r w:rsidRPr="00166640">
        <w:rPr>
          <w:rFonts w:eastAsia="Times New Roman" w:cstheme="minorHAnsi"/>
          <w:sz w:val="24"/>
          <w:szCs w:val="24"/>
          <w:lang w:eastAsia="id-ID"/>
        </w:rPr>
        <w:br/>
      </w:r>
      <w:r w:rsidRPr="002966DC">
        <w:rPr>
          <w:rFonts w:eastAsia="Times New Roman" w:cstheme="minorHAnsi"/>
          <w:color w:val="FF0000"/>
          <w:sz w:val="24"/>
          <w:szCs w:val="24"/>
          <w:lang w:eastAsia="id-ID"/>
        </w:rPr>
        <w:t>b) Menjumlahkan angka</w:t>
      </w:r>
      <w:r w:rsidRPr="00166640">
        <w:rPr>
          <w:rFonts w:eastAsia="Times New Roman" w:cstheme="minorHAnsi"/>
          <w:sz w:val="24"/>
          <w:szCs w:val="24"/>
          <w:lang w:eastAsia="id-ID"/>
        </w:rPr>
        <w:br/>
        <w:t>c) Mengalikan angka</w:t>
      </w:r>
      <w:r w:rsidRPr="00166640">
        <w:rPr>
          <w:rFonts w:eastAsia="Times New Roman" w:cstheme="minorHAnsi"/>
          <w:sz w:val="24"/>
          <w:szCs w:val="24"/>
          <w:lang w:eastAsia="id-ID"/>
        </w:rPr>
        <w:br/>
        <w:t>d) Menghitung maksimum</w:t>
      </w:r>
      <w:r w:rsidRPr="00166640">
        <w:rPr>
          <w:rFonts w:eastAsia="Times New Roman" w:cstheme="minorHAnsi"/>
          <w:sz w:val="24"/>
          <w:szCs w:val="24"/>
          <w:lang w:eastAsia="id-ID"/>
        </w:rPr>
        <w:br/>
        <w:t>e) Menghitung minimum</w:t>
      </w:r>
      <w:r w:rsidRPr="00166640">
        <w:rPr>
          <w:rFonts w:eastAsia="Times New Roman" w:cstheme="minorHAnsi"/>
          <w:sz w:val="24"/>
          <w:szCs w:val="24"/>
          <w:lang w:eastAsia="id-ID"/>
        </w:rPr>
        <w:br/>
      </w:r>
    </w:p>
    <w:p w:rsidR="007D65CF" w:rsidRPr="00166640" w:rsidRDefault="007D65CF" w:rsidP="00806418">
      <w:pPr>
        <w:numPr>
          <w:ilvl w:val="0"/>
          <w:numId w:val="2"/>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Bagaimana cara memasukkan data ke dalam sel?</w:t>
      </w:r>
      <w:r w:rsidRPr="00166640">
        <w:rPr>
          <w:rFonts w:eastAsia="Times New Roman" w:cstheme="minorHAnsi"/>
          <w:sz w:val="24"/>
          <w:szCs w:val="24"/>
          <w:lang w:eastAsia="id-ID"/>
        </w:rPr>
        <w:br/>
      </w:r>
      <w:r w:rsidRPr="002966DC">
        <w:rPr>
          <w:rFonts w:eastAsia="Times New Roman" w:cstheme="minorHAnsi"/>
          <w:color w:val="FF0000"/>
          <w:sz w:val="24"/>
          <w:szCs w:val="24"/>
          <w:lang w:eastAsia="id-ID"/>
        </w:rPr>
        <w:t>a) Klik sel dan ketik</w:t>
      </w:r>
      <w:r w:rsidRPr="00166640">
        <w:rPr>
          <w:rFonts w:eastAsia="Times New Roman" w:cstheme="minorHAnsi"/>
          <w:sz w:val="24"/>
          <w:szCs w:val="24"/>
          <w:lang w:eastAsia="id-ID"/>
        </w:rPr>
        <w:br/>
        <w:t>b) Klik kanan dan pilih "Insert"</w:t>
      </w:r>
      <w:r w:rsidRPr="00166640">
        <w:rPr>
          <w:rFonts w:eastAsia="Times New Roman" w:cstheme="minorHAnsi"/>
          <w:sz w:val="24"/>
          <w:szCs w:val="24"/>
          <w:lang w:eastAsia="id-ID"/>
        </w:rPr>
        <w:br/>
        <w:t>c) Menggunakan menu "Data"</w:t>
      </w:r>
      <w:r w:rsidRPr="00166640">
        <w:rPr>
          <w:rFonts w:eastAsia="Times New Roman" w:cstheme="minorHAnsi"/>
          <w:sz w:val="24"/>
          <w:szCs w:val="24"/>
          <w:lang w:eastAsia="id-ID"/>
        </w:rPr>
        <w:br/>
        <w:t>d) Menggunakan menu "Home"</w:t>
      </w:r>
      <w:r w:rsidRPr="00166640">
        <w:rPr>
          <w:rFonts w:eastAsia="Times New Roman" w:cstheme="minorHAnsi"/>
          <w:sz w:val="24"/>
          <w:szCs w:val="24"/>
          <w:lang w:eastAsia="id-ID"/>
        </w:rPr>
        <w:br/>
        <w:t>e) Menggunakan menu "File"</w:t>
      </w:r>
      <w:r w:rsidRPr="00166640">
        <w:rPr>
          <w:rFonts w:eastAsia="Times New Roman" w:cstheme="minorHAnsi"/>
          <w:bCs/>
          <w:sz w:val="24"/>
          <w:szCs w:val="24"/>
          <w:lang w:eastAsia="id-ID"/>
        </w:rPr>
        <w:br/>
      </w:r>
    </w:p>
    <w:p w:rsidR="007D65CF" w:rsidRPr="00166640" w:rsidRDefault="007D65CF" w:rsidP="00806418">
      <w:pPr>
        <w:numPr>
          <w:ilvl w:val="0"/>
          <w:numId w:val="2"/>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Apa itu "Conditional Formatting"?</w:t>
      </w:r>
      <w:r w:rsidRPr="00166640">
        <w:rPr>
          <w:rFonts w:eastAsia="Times New Roman" w:cstheme="minorHAnsi"/>
          <w:sz w:val="24"/>
          <w:szCs w:val="24"/>
          <w:lang w:eastAsia="id-ID"/>
        </w:rPr>
        <w:br/>
      </w:r>
      <w:r w:rsidRPr="002966DC">
        <w:rPr>
          <w:rFonts w:eastAsia="Times New Roman" w:cstheme="minorHAnsi"/>
          <w:color w:val="FF0000"/>
          <w:sz w:val="24"/>
          <w:szCs w:val="24"/>
          <w:lang w:eastAsia="id-ID"/>
        </w:rPr>
        <w:t>a) Format berdasarkan kondisi tertentu</w:t>
      </w:r>
      <w:r w:rsidRPr="00166640">
        <w:rPr>
          <w:rFonts w:eastAsia="Times New Roman" w:cstheme="minorHAnsi"/>
          <w:sz w:val="24"/>
          <w:szCs w:val="24"/>
          <w:lang w:eastAsia="id-ID"/>
        </w:rPr>
        <w:br/>
        <w:t>b) Mengubah warna sel</w:t>
      </w:r>
      <w:r w:rsidRPr="00166640">
        <w:rPr>
          <w:rFonts w:eastAsia="Times New Roman" w:cstheme="minorHAnsi"/>
          <w:sz w:val="24"/>
          <w:szCs w:val="24"/>
          <w:lang w:eastAsia="id-ID"/>
        </w:rPr>
        <w:br/>
        <w:t>c) Menyembunyikan kolom</w:t>
      </w:r>
      <w:r w:rsidRPr="00166640">
        <w:rPr>
          <w:rFonts w:eastAsia="Times New Roman" w:cstheme="minorHAnsi"/>
          <w:sz w:val="24"/>
          <w:szCs w:val="24"/>
          <w:lang w:eastAsia="id-ID"/>
        </w:rPr>
        <w:br/>
        <w:t>d) Menambah kolom</w:t>
      </w:r>
      <w:r w:rsidRPr="00166640">
        <w:rPr>
          <w:rFonts w:eastAsia="Times New Roman" w:cstheme="minorHAnsi"/>
          <w:sz w:val="24"/>
          <w:szCs w:val="24"/>
          <w:lang w:eastAsia="id-ID"/>
        </w:rPr>
        <w:br/>
        <w:t>e) Menghapus baris</w:t>
      </w:r>
      <w:r w:rsidRPr="00166640">
        <w:rPr>
          <w:rFonts w:eastAsia="Times New Roman" w:cstheme="minorHAnsi"/>
          <w:bCs/>
          <w:sz w:val="24"/>
          <w:szCs w:val="24"/>
          <w:lang w:eastAsia="id-ID"/>
        </w:rPr>
        <w:br/>
      </w:r>
    </w:p>
    <w:p w:rsidR="007D65CF" w:rsidRPr="00166640" w:rsidRDefault="007D65CF" w:rsidP="00806418">
      <w:pPr>
        <w:numPr>
          <w:ilvl w:val="0"/>
          <w:numId w:val="2"/>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Bagaimana cara membuat grafik dari data?</w:t>
      </w:r>
      <w:r w:rsidRPr="00166640">
        <w:rPr>
          <w:rFonts w:eastAsia="Times New Roman" w:cstheme="minorHAnsi"/>
          <w:sz w:val="24"/>
          <w:szCs w:val="24"/>
          <w:lang w:eastAsia="id-ID"/>
        </w:rPr>
        <w:br/>
      </w:r>
      <w:r w:rsidRPr="002966DC">
        <w:rPr>
          <w:rFonts w:eastAsia="Times New Roman" w:cstheme="minorHAnsi"/>
          <w:color w:val="FF0000"/>
          <w:sz w:val="24"/>
          <w:szCs w:val="24"/>
          <w:lang w:eastAsia="id-ID"/>
        </w:rPr>
        <w:t>a) Insert &gt; Chart</w:t>
      </w:r>
      <w:r w:rsidRPr="00166640">
        <w:rPr>
          <w:rFonts w:eastAsia="Times New Roman" w:cstheme="minorHAnsi"/>
          <w:sz w:val="24"/>
          <w:szCs w:val="24"/>
          <w:lang w:eastAsia="id-ID"/>
        </w:rPr>
        <w:br/>
        <w:t>b) Home &gt; Chart</w:t>
      </w:r>
      <w:r w:rsidRPr="00166640">
        <w:rPr>
          <w:rFonts w:eastAsia="Times New Roman" w:cstheme="minorHAnsi"/>
          <w:sz w:val="24"/>
          <w:szCs w:val="24"/>
          <w:lang w:eastAsia="id-ID"/>
        </w:rPr>
        <w:br/>
        <w:t>c) Data &gt; Chart</w:t>
      </w:r>
      <w:r w:rsidRPr="00166640">
        <w:rPr>
          <w:rFonts w:eastAsia="Times New Roman" w:cstheme="minorHAnsi"/>
          <w:sz w:val="24"/>
          <w:szCs w:val="24"/>
          <w:lang w:eastAsia="id-ID"/>
        </w:rPr>
        <w:br/>
        <w:t>d) View &gt; Chart</w:t>
      </w:r>
      <w:r w:rsidRPr="00166640">
        <w:rPr>
          <w:rFonts w:eastAsia="Times New Roman" w:cstheme="minorHAnsi"/>
          <w:sz w:val="24"/>
          <w:szCs w:val="24"/>
          <w:lang w:eastAsia="id-ID"/>
        </w:rPr>
        <w:br/>
        <w:t>e) Layout &gt; Chart</w:t>
      </w:r>
      <w:r w:rsidRPr="00166640">
        <w:rPr>
          <w:rFonts w:eastAsia="Times New Roman" w:cstheme="minorHAnsi"/>
          <w:bCs/>
          <w:sz w:val="24"/>
          <w:szCs w:val="24"/>
          <w:lang w:eastAsia="id-ID"/>
        </w:rPr>
        <w:br/>
      </w:r>
    </w:p>
    <w:p w:rsidR="007D65CF" w:rsidRPr="00166640" w:rsidRDefault="007D65CF" w:rsidP="00806418">
      <w:pPr>
        <w:numPr>
          <w:ilvl w:val="0"/>
          <w:numId w:val="2"/>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Apa perbedaan antara "Absolute" dan "Relative" references?</w:t>
      </w:r>
      <w:r w:rsidRPr="00166640">
        <w:rPr>
          <w:rFonts w:eastAsia="Times New Roman" w:cstheme="minorHAnsi"/>
          <w:sz w:val="24"/>
          <w:szCs w:val="24"/>
          <w:lang w:eastAsia="id-ID"/>
        </w:rPr>
        <w:br/>
        <w:t>a) Menghitung nilai</w:t>
      </w:r>
      <w:r w:rsidRPr="00166640">
        <w:rPr>
          <w:rFonts w:eastAsia="Times New Roman" w:cstheme="minorHAnsi"/>
          <w:sz w:val="24"/>
          <w:szCs w:val="24"/>
          <w:lang w:eastAsia="id-ID"/>
        </w:rPr>
        <w:br/>
      </w:r>
      <w:r w:rsidRPr="002966DC">
        <w:rPr>
          <w:rFonts w:eastAsia="Times New Roman" w:cstheme="minorHAnsi"/>
          <w:color w:val="FF0000"/>
          <w:sz w:val="24"/>
          <w:szCs w:val="24"/>
          <w:lang w:eastAsia="id-ID"/>
        </w:rPr>
        <w:t>b) Mengacu ke sel tetap atau berubah</w:t>
      </w:r>
      <w:r w:rsidRPr="00166640">
        <w:rPr>
          <w:rFonts w:eastAsia="Times New Roman" w:cstheme="minorHAnsi"/>
          <w:sz w:val="24"/>
          <w:szCs w:val="24"/>
          <w:lang w:eastAsia="id-ID"/>
        </w:rPr>
        <w:br/>
        <w:t>c) Menghapus data</w:t>
      </w:r>
      <w:r w:rsidRPr="00166640">
        <w:rPr>
          <w:rFonts w:eastAsia="Times New Roman" w:cstheme="minorHAnsi"/>
          <w:sz w:val="24"/>
          <w:szCs w:val="24"/>
          <w:lang w:eastAsia="id-ID"/>
        </w:rPr>
        <w:br/>
        <w:t>d) Menyimpan dokumen</w:t>
      </w:r>
      <w:r w:rsidRPr="00166640">
        <w:rPr>
          <w:rFonts w:eastAsia="Times New Roman" w:cstheme="minorHAnsi"/>
          <w:sz w:val="24"/>
          <w:szCs w:val="24"/>
          <w:lang w:eastAsia="id-ID"/>
        </w:rPr>
        <w:br/>
        <w:t>e) Mengubah warna</w:t>
      </w:r>
      <w:r w:rsidRPr="00166640">
        <w:rPr>
          <w:rFonts w:eastAsia="Times New Roman" w:cstheme="minorHAnsi"/>
          <w:bCs/>
          <w:sz w:val="24"/>
          <w:szCs w:val="24"/>
          <w:lang w:eastAsia="id-ID"/>
        </w:rPr>
        <w:br/>
      </w:r>
    </w:p>
    <w:p w:rsidR="007D65CF" w:rsidRPr="00166640" w:rsidRDefault="007D65CF" w:rsidP="00806418">
      <w:pPr>
        <w:numPr>
          <w:ilvl w:val="0"/>
          <w:numId w:val="2"/>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Bagaimana cara menggunakan fungsi IF?</w:t>
      </w:r>
      <w:r w:rsidRPr="00166640">
        <w:rPr>
          <w:rFonts w:eastAsia="Times New Roman" w:cstheme="minorHAnsi"/>
          <w:sz w:val="24"/>
          <w:szCs w:val="24"/>
          <w:lang w:eastAsia="id-ID"/>
        </w:rPr>
        <w:br/>
      </w:r>
      <w:r w:rsidRPr="002966DC">
        <w:rPr>
          <w:rFonts w:eastAsia="Times New Roman" w:cstheme="minorHAnsi"/>
          <w:color w:val="FF0000"/>
          <w:sz w:val="24"/>
          <w:szCs w:val="24"/>
          <w:lang w:eastAsia="id-ID"/>
        </w:rPr>
        <w:t>a) IF(kondisi, nilai_jika_benar, nilai_jika_salah)</w:t>
      </w:r>
      <w:r w:rsidRPr="00166640">
        <w:rPr>
          <w:rFonts w:eastAsia="Times New Roman" w:cstheme="minorHAnsi"/>
          <w:sz w:val="24"/>
          <w:szCs w:val="24"/>
          <w:lang w:eastAsia="id-ID"/>
        </w:rPr>
        <w:br/>
        <w:t>b) IF(nilai)</w:t>
      </w:r>
      <w:r w:rsidRPr="00166640">
        <w:rPr>
          <w:rFonts w:eastAsia="Times New Roman" w:cstheme="minorHAnsi"/>
          <w:sz w:val="24"/>
          <w:szCs w:val="24"/>
          <w:lang w:eastAsia="id-ID"/>
        </w:rPr>
        <w:br/>
        <w:t>c) IF(kondisi)</w:t>
      </w:r>
      <w:r w:rsidRPr="00166640">
        <w:rPr>
          <w:rFonts w:eastAsia="Times New Roman" w:cstheme="minorHAnsi"/>
          <w:sz w:val="24"/>
          <w:szCs w:val="24"/>
          <w:lang w:eastAsia="id-ID"/>
        </w:rPr>
        <w:br/>
        <w:t>d) IF(jumlah)</w:t>
      </w:r>
      <w:r w:rsidRPr="00166640">
        <w:rPr>
          <w:rFonts w:eastAsia="Times New Roman" w:cstheme="minorHAnsi"/>
          <w:sz w:val="24"/>
          <w:szCs w:val="24"/>
          <w:lang w:eastAsia="id-ID"/>
        </w:rPr>
        <w:br/>
        <w:t>e) IF(rata-rata)</w:t>
      </w:r>
      <w:r w:rsidRPr="00166640">
        <w:rPr>
          <w:rFonts w:eastAsia="Times New Roman" w:cstheme="minorHAnsi"/>
          <w:bCs/>
          <w:sz w:val="24"/>
          <w:szCs w:val="24"/>
          <w:lang w:eastAsia="id-ID"/>
        </w:rPr>
        <w:br/>
      </w:r>
    </w:p>
    <w:p w:rsidR="007D65CF" w:rsidRPr="00166640" w:rsidRDefault="007D65CF" w:rsidP="00806418">
      <w:pPr>
        <w:numPr>
          <w:ilvl w:val="0"/>
          <w:numId w:val="2"/>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lastRenderedPageBreak/>
        <w:t>Apa itu "Data Validation"?</w:t>
      </w:r>
      <w:r w:rsidRPr="00166640">
        <w:rPr>
          <w:rFonts w:eastAsia="Times New Roman" w:cstheme="minorHAnsi"/>
          <w:sz w:val="24"/>
          <w:szCs w:val="24"/>
          <w:lang w:eastAsia="id-ID"/>
        </w:rPr>
        <w:br/>
      </w:r>
      <w:r w:rsidRPr="002966DC">
        <w:rPr>
          <w:rFonts w:eastAsia="Times New Roman" w:cstheme="minorHAnsi"/>
          <w:color w:val="FF0000"/>
          <w:sz w:val="24"/>
          <w:szCs w:val="24"/>
          <w:lang w:eastAsia="id-ID"/>
        </w:rPr>
        <w:t>a) Memverifikasi data input</w:t>
      </w:r>
      <w:r w:rsidRPr="00166640">
        <w:rPr>
          <w:rFonts w:eastAsia="Times New Roman" w:cstheme="minorHAnsi"/>
          <w:sz w:val="24"/>
          <w:szCs w:val="24"/>
          <w:lang w:eastAsia="id-ID"/>
        </w:rPr>
        <w:br/>
        <w:t>b) Mengubah warna sel</w:t>
      </w:r>
      <w:r w:rsidRPr="00166640">
        <w:rPr>
          <w:rFonts w:eastAsia="Times New Roman" w:cstheme="minorHAnsi"/>
          <w:sz w:val="24"/>
          <w:szCs w:val="24"/>
          <w:lang w:eastAsia="id-ID"/>
        </w:rPr>
        <w:br/>
        <w:t>c) Menghapus data</w:t>
      </w:r>
      <w:r w:rsidRPr="00166640">
        <w:rPr>
          <w:rFonts w:eastAsia="Times New Roman" w:cstheme="minorHAnsi"/>
          <w:sz w:val="24"/>
          <w:szCs w:val="24"/>
          <w:lang w:eastAsia="id-ID"/>
        </w:rPr>
        <w:br/>
        <w:t>d) Menyusun data</w:t>
      </w:r>
      <w:r w:rsidRPr="00166640">
        <w:rPr>
          <w:rFonts w:eastAsia="Times New Roman" w:cstheme="minorHAnsi"/>
          <w:sz w:val="24"/>
          <w:szCs w:val="24"/>
          <w:lang w:eastAsia="id-ID"/>
        </w:rPr>
        <w:br/>
        <w:t>e) Menghitung data</w:t>
      </w:r>
      <w:r w:rsidRPr="00166640">
        <w:rPr>
          <w:rFonts w:eastAsia="Times New Roman" w:cstheme="minorHAnsi"/>
          <w:bCs/>
          <w:sz w:val="24"/>
          <w:szCs w:val="24"/>
          <w:lang w:eastAsia="id-ID"/>
        </w:rPr>
        <w:br/>
      </w:r>
    </w:p>
    <w:p w:rsidR="007D65CF" w:rsidRPr="00166640" w:rsidRDefault="007D65CF" w:rsidP="00806418">
      <w:pPr>
        <w:numPr>
          <w:ilvl w:val="0"/>
          <w:numId w:val="2"/>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Untuk menyembunyikan kolom, kita dapat melakukan:</w:t>
      </w:r>
      <w:r w:rsidRPr="00166640">
        <w:rPr>
          <w:rFonts w:eastAsia="Times New Roman" w:cstheme="minorHAnsi"/>
          <w:sz w:val="24"/>
          <w:szCs w:val="24"/>
          <w:lang w:eastAsia="id-ID"/>
        </w:rPr>
        <w:br/>
      </w:r>
      <w:r w:rsidRPr="002966DC">
        <w:rPr>
          <w:rFonts w:eastAsia="Times New Roman" w:cstheme="minorHAnsi"/>
          <w:color w:val="FF0000"/>
          <w:sz w:val="24"/>
          <w:szCs w:val="24"/>
          <w:lang w:eastAsia="id-ID"/>
        </w:rPr>
        <w:t>a) Klik kanan dan pilih "Hide"</w:t>
      </w:r>
      <w:r w:rsidRPr="00166640">
        <w:rPr>
          <w:rFonts w:eastAsia="Times New Roman" w:cstheme="minorHAnsi"/>
          <w:sz w:val="24"/>
          <w:szCs w:val="24"/>
          <w:lang w:eastAsia="id-ID"/>
        </w:rPr>
        <w:br/>
        <w:t>b) Menggunakan menu "View"</w:t>
      </w:r>
      <w:r w:rsidRPr="00166640">
        <w:rPr>
          <w:rFonts w:eastAsia="Times New Roman" w:cstheme="minorHAnsi"/>
          <w:sz w:val="24"/>
          <w:szCs w:val="24"/>
          <w:lang w:eastAsia="id-ID"/>
        </w:rPr>
        <w:br/>
        <w:t>c) Menggunakan menu "Data"</w:t>
      </w:r>
      <w:r w:rsidRPr="00166640">
        <w:rPr>
          <w:rFonts w:eastAsia="Times New Roman" w:cstheme="minorHAnsi"/>
          <w:sz w:val="24"/>
          <w:szCs w:val="24"/>
          <w:lang w:eastAsia="id-ID"/>
        </w:rPr>
        <w:br/>
        <w:t>d) Menggunakan menu "Home"</w:t>
      </w:r>
      <w:r w:rsidRPr="00166640">
        <w:rPr>
          <w:rFonts w:eastAsia="Times New Roman" w:cstheme="minorHAnsi"/>
          <w:sz w:val="24"/>
          <w:szCs w:val="24"/>
          <w:lang w:eastAsia="id-ID"/>
        </w:rPr>
        <w:br/>
        <w:t>e) Mengklik dua kali pada kolom</w:t>
      </w:r>
      <w:r w:rsidRPr="00166640">
        <w:rPr>
          <w:rFonts w:eastAsia="Times New Roman" w:cstheme="minorHAnsi"/>
          <w:bCs/>
          <w:sz w:val="24"/>
          <w:szCs w:val="24"/>
          <w:lang w:eastAsia="id-ID"/>
        </w:rPr>
        <w:br/>
      </w:r>
    </w:p>
    <w:p w:rsidR="007D65CF" w:rsidRPr="00166640" w:rsidRDefault="007D65CF" w:rsidP="00806418">
      <w:pPr>
        <w:numPr>
          <w:ilvl w:val="0"/>
          <w:numId w:val="2"/>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Apa fungsi dari "VLOOKUP"?</w:t>
      </w:r>
      <w:r w:rsidRPr="00166640">
        <w:rPr>
          <w:rFonts w:eastAsia="Times New Roman" w:cstheme="minorHAnsi"/>
          <w:sz w:val="24"/>
          <w:szCs w:val="24"/>
          <w:lang w:eastAsia="id-ID"/>
        </w:rPr>
        <w:br/>
        <w:t>a) Menghitung nilai</w:t>
      </w:r>
      <w:r w:rsidRPr="00166640">
        <w:rPr>
          <w:rFonts w:eastAsia="Times New Roman" w:cstheme="minorHAnsi"/>
          <w:sz w:val="24"/>
          <w:szCs w:val="24"/>
          <w:lang w:eastAsia="id-ID"/>
        </w:rPr>
        <w:br/>
      </w:r>
      <w:r w:rsidRPr="002966DC">
        <w:rPr>
          <w:rFonts w:eastAsia="Times New Roman" w:cstheme="minorHAnsi"/>
          <w:color w:val="FF0000"/>
          <w:sz w:val="24"/>
          <w:szCs w:val="24"/>
          <w:lang w:eastAsia="id-ID"/>
        </w:rPr>
        <w:t>b) Mencari nilai di kolom lain</w:t>
      </w:r>
      <w:r w:rsidRPr="00166640">
        <w:rPr>
          <w:rFonts w:eastAsia="Times New Roman" w:cstheme="minorHAnsi"/>
          <w:sz w:val="24"/>
          <w:szCs w:val="24"/>
          <w:lang w:eastAsia="id-ID"/>
        </w:rPr>
        <w:br/>
        <w:t>c) Menghitung rata-rata</w:t>
      </w:r>
      <w:r w:rsidRPr="00166640">
        <w:rPr>
          <w:rFonts w:eastAsia="Times New Roman" w:cstheme="minorHAnsi"/>
          <w:sz w:val="24"/>
          <w:szCs w:val="24"/>
          <w:lang w:eastAsia="id-ID"/>
        </w:rPr>
        <w:br/>
        <w:t>d) Menghapus data</w:t>
      </w:r>
      <w:r w:rsidRPr="00166640">
        <w:rPr>
          <w:rFonts w:eastAsia="Times New Roman" w:cstheme="minorHAnsi"/>
          <w:sz w:val="24"/>
          <w:szCs w:val="24"/>
          <w:lang w:eastAsia="id-ID"/>
        </w:rPr>
        <w:br/>
        <w:t>e) Menyimpan workbook</w:t>
      </w:r>
      <w:r w:rsidRPr="00166640">
        <w:rPr>
          <w:rFonts w:eastAsia="Times New Roman" w:cstheme="minorHAnsi"/>
          <w:bCs/>
          <w:sz w:val="24"/>
          <w:szCs w:val="24"/>
          <w:lang w:eastAsia="id-ID"/>
        </w:rPr>
        <w:br/>
      </w:r>
    </w:p>
    <w:p w:rsidR="007D65CF" w:rsidRPr="00166640" w:rsidRDefault="007D65CF" w:rsidP="00806418">
      <w:pPr>
        <w:numPr>
          <w:ilvl w:val="0"/>
          <w:numId w:val="2"/>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Bagaimana cara menggunakan "Filter" pada tabel?</w:t>
      </w:r>
      <w:r w:rsidRPr="00166640">
        <w:rPr>
          <w:rFonts w:eastAsia="Times New Roman" w:cstheme="minorHAnsi"/>
          <w:sz w:val="24"/>
          <w:szCs w:val="24"/>
          <w:lang w:eastAsia="id-ID"/>
        </w:rPr>
        <w:br/>
      </w:r>
      <w:r w:rsidRPr="002966DC">
        <w:rPr>
          <w:rFonts w:eastAsia="Times New Roman" w:cstheme="minorHAnsi"/>
          <w:color w:val="FF0000"/>
          <w:sz w:val="24"/>
          <w:szCs w:val="24"/>
          <w:lang w:eastAsia="id-ID"/>
        </w:rPr>
        <w:t>a) Data &gt; Filter</w:t>
      </w:r>
      <w:r w:rsidRPr="00166640">
        <w:rPr>
          <w:rFonts w:eastAsia="Times New Roman" w:cstheme="minorHAnsi"/>
          <w:sz w:val="24"/>
          <w:szCs w:val="24"/>
          <w:lang w:eastAsia="id-ID"/>
        </w:rPr>
        <w:br/>
        <w:t>b) Home &gt; Filter</w:t>
      </w:r>
      <w:r w:rsidRPr="00166640">
        <w:rPr>
          <w:rFonts w:eastAsia="Times New Roman" w:cstheme="minorHAnsi"/>
          <w:sz w:val="24"/>
          <w:szCs w:val="24"/>
          <w:lang w:eastAsia="id-ID"/>
        </w:rPr>
        <w:br/>
        <w:t>c) View &gt; Filter</w:t>
      </w:r>
      <w:r w:rsidRPr="00166640">
        <w:rPr>
          <w:rFonts w:eastAsia="Times New Roman" w:cstheme="minorHAnsi"/>
          <w:sz w:val="24"/>
          <w:szCs w:val="24"/>
          <w:lang w:eastAsia="id-ID"/>
        </w:rPr>
        <w:br/>
        <w:t>d) Insert &gt; Filter</w:t>
      </w:r>
      <w:r w:rsidRPr="00166640">
        <w:rPr>
          <w:rFonts w:eastAsia="Times New Roman" w:cstheme="minorHAnsi"/>
          <w:sz w:val="24"/>
          <w:szCs w:val="24"/>
          <w:lang w:eastAsia="id-ID"/>
        </w:rPr>
        <w:br/>
        <w:t>e) Layout &gt; Filter</w:t>
      </w:r>
      <w:r w:rsidRPr="00166640">
        <w:rPr>
          <w:rFonts w:eastAsia="Times New Roman" w:cstheme="minorHAnsi"/>
          <w:bCs/>
          <w:sz w:val="24"/>
          <w:szCs w:val="24"/>
          <w:lang w:eastAsia="id-ID"/>
        </w:rPr>
        <w:br/>
      </w:r>
    </w:p>
    <w:p w:rsidR="007D65CF" w:rsidRPr="00166640" w:rsidRDefault="007D65CF" w:rsidP="00806418">
      <w:pPr>
        <w:numPr>
          <w:ilvl w:val="0"/>
          <w:numId w:val="2"/>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Apa itu "Chart Types"?</w:t>
      </w:r>
      <w:r w:rsidRPr="00166640">
        <w:rPr>
          <w:rFonts w:eastAsia="Times New Roman" w:cstheme="minorHAnsi"/>
          <w:sz w:val="24"/>
          <w:szCs w:val="24"/>
          <w:lang w:eastAsia="id-ID"/>
        </w:rPr>
        <w:br/>
        <w:t>a) Jenis format teks</w:t>
      </w:r>
      <w:r w:rsidRPr="00166640">
        <w:rPr>
          <w:rFonts w:eastAsia="Times New Roman" w:cstheme="minorHAnsi"/>
          <w:sz w:val="24"/>
          <w:szCs w:val="24"/>
          <w:lang w:eastAsia="id-ID"/>
        </w:rPr>
        <w:br/>
      </w:r>
      <w:r w:rsidRPr="002658C6">
        <w:rPr>
          <w:rFonts w:eastAsia="Times New Roman" w:cstheme="minorHAnsi"/>
          <w:color w:val="FF0000"/>
          <w:sz w:val="24"/>
          <w:szCs w:val="24"/>
          <w:lang w:eastAsia="id-ID"/>
        </w:rPr>
        <w:t>b) Tipe grafik yang bisa dipilih</w:t>
      </w:r>
      <w:r w:rsidRPr="00166640">
        <w:rPr>
          <w:rFonts w:eastAsia="Times New Roman" w:cstheme="minorHAnsi"/>
          <w:sz w:val="24"/>
          <w:szCs w:val="24"/>
          <w:lang w:eastAsia="id-ID"/>
        </w:rPr>
        <w:br/>
        <w:t>c) Jenis warna sel</w:t>
      </w:r>
      <w:r w:rsidRPr="00166640">
        <w:rPr>
          <w:rFonts w:eastAsia="Times New Roman" w:cstheme="minorHAnsi"/>
          <w:sz w:val="24"/>
          <w:szCs w:val="24"/>
          <w:lang w:eastAsia="id-ID"/>
        </w:rPr>
        <w:br/>
        <w:t>d) Jenis fungsi</w:t>
      </w:r>
      <w:r w:rsidRPr="00166640">
        <w:rPr>
          <w:rFonts w:eastAsia="Times New Roman" w:cstheme="minorHAnsi"/>
          <w:sz w:val="24"/>
          <w:szCs w:val="24"/>
          <w:lang w:eastAsia="id-ID"/>
        </w:rPr>
        <w:br/>
        <w:t>e) Jenis formula</w:t>
      </w:r>
      <w:r w:rsidRPr="00166640">
        <w:rPr>
          <w:rFonts w:eastAsia="Times New Roman" w:cstheme="minorHAnsi"/>
          <w:bCs/>
          <w:sz w:val="24"/>
          <w:szCs w:val="24"/>
          <w:lang w:eastAsia="id-ID"/>
        </w:rPr>
        <w:br/>
      </w:r>
    </w:p>
    <w:p w:rsidR="007D65CF" w:rsidRPr="00166640" w:rsidRDefault="007D65CF" w:rsidP="00806418">
      <w:pPr>
        <w:numPr>
          <w:ilvl w:val="0"/>
          <w:numId w:val="2"/>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Bagaimana cara mengatur lebar kolom secara otomatis?</w:t>
      </w:r>
      <w:r w:rsidRPr="00166640">
        <w:rPr>
          <w:rFonts w:eastAsia="Times New Roman" w:cstheme="minorHAnsi"/>
          <w:sz w:val="24"/>
          <w:szCs w:val="24"/>
          <w:lang w:eastAsia="id-ID"/>
        </w:rPr>
        <w:br/>
      </w:r>
      <w:r w:rsidRPr="002658C6">
        <w:rPr>
          <w:rFonts w:eastAsia="Times New Roman" w:cstheme="minorHAnsi"/>
          <w:color w:val="FF0000"/>
          <w:sz w:val="24"/>
          <w:szCs w:val="24"/>
          <w:lang w:eastAsia="id-ID"/>
        </w:rPr>
        <w:t>a) Klik ganda batas kolom</w:t>
      </w:r>
      <w:r w:rsidRPr="00166640">
        <w:rPr>
          <w:rFonts w:eastAsia="Times New Roman" w:cstheme="minorHAnsi"/>
          <w:sz w:val="24"/>
          <w:szCs w:val="24"/>
          <w:lang w:eastAsia="id-ID"/>
        </w:rPr>
        <w:br/>
        <w:t>b) Menggunakan menu "Home"</w:t>
      </w:r>
      <w:r w:rsidRPr="00166640">
        <w:rPr>
          <w:rFonts w:eastAsia="Times New Roman" w:cstheme="minorHAnsi"/>
          <w:sz w:val="24"/>
          <w:szCs w:val="24"/>
          <w:lang w:eastAsia="id-ID"/>
        </w:rPr>
        <w:br/>
        <w:t>c) Menggunakan menu "Data"</w:t>
      </w:r>
      <w:r w:rsidRPr="00166640">
        <w:rPr>
          <w:rFonts w:eastAsia="Times New Roman" w:cstheme="minorHAnsi"/>
          <w:sz w:val="24"/>
          <w:szCs w:val="24"/>
          <w:lang w:eastAsia="id-ID"/>
        </w:rPr>
        <w:br/>
        <w:t>d) Menggunakan menu "View"</w:t>
      </w:r>
      <w:r w:rsidRPr="00166640">
        <w:rPr>
          <w:rFonts w:eastAsia="Times New Roman" w:cstheme="minorHAnsi"/>
          <w:sz w:val="24"/>
          <w:szCs w:val="24"/>
          <w:lang w:eastAsia="id-ID"/>
        </w:rPr>
        <w:br/>
        <w:t>e) Menggunakan menu "Insert"</w:t>
      </w:r>
      <w:r w:rsidRPr="00166640">
        <w:rPr>
          <w:rFonts w:eastAsia="Times New Roman" w:cstheme="minorHAnsi"/>
          <w:bCs/>
          <w:sz w:val="24"/>
          <w:szCs w:val="24"/>
          <w:lang w:eastAsia="id-ID"/>
        </w:rPr>
        <w:br/>
      </w:r>
    </w:p>
    <w:p w:rsidR="007D65CF" w:rsidRPr="00166640" w:rsidRDefault="007D65CF" w:rsidP="00806418">
      <w:pPr>
        <w:numPr>
          <w:ilvl w:val="0"/>
          <w:numId w:val="2"/>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Apa itu "What-If Analysis"?</w:t>
      </w:r>
      <w:r w:rsidRPr="00166640">
        <w:rPr>
          <w:rFonts w:eastAsia="Times New Roman" w:cstheme="minorHAnsi"/>
          <w:sz w:val="24"/>
          <w:szCs w:val="24"/>
          <w:lang w:eastAsia="id-ID"/>
        </w:rPr>
        <w:br/>
        <w:t>a) Menganalisis data</w:t>
      </w:r>
      <w:r w:rsidRPr="00166640">
        <w:rPr>
          <w:rFonts w:eastAsia="Times New Roman" w:cstheme="minorHAnsi"/>
          <w:sz w:val="24"/>
          <w:szCs w:val="24"/>
          <w:lang w:eastAsia="id-ID"/>
        </w:rPr>
        <w:br/>
      </w:r>
      <w:r w:rsidRPr="002658C6">
        <w:rPr>
          <w:rFonts w:eastAsia="Times New Roman" w:cstheme="minorHAnsi"/>
          <w:color w:val="FF0000"/>
          <w:sz w:val="24"/>
          <w:szCs w:val="24"/>
          <w:lang w:eastAsia="id-ID"/>
        </w:rPr>
        <w:t>b) Menghitung kemungkinan</w:t>
      </w:r>
      <w:r w:rsidRPr="00166640">
        <w:rPr>
          <w:rFonts w:eastAsia="Times New Roman" w:cstheme="minorHAnsi"/>
          <w:sz w:val="24"/>
          <w:szCs w:val="24"/>
          <w:lang w:eastAsia="id-ID"/>
        </w:rPr>
        <w:br/>
        <w:t>c) Mengubah data input</w:t>
      </w:r>
      <w:r w:rsidRPr="00166640">
        <w:rPr>
          <w:rFonts w:eastAsia="Times New Roman" w:cstheme="minorHAnsi"/>
          <w:sz w:val="24"/>
          <w:szCs w:val="24"/>
          <w:lang w:eastAsia="id-ID"/>
        </w:rPr>
        <w:br/>
        <w:t>d) Membuat grafik</w:t>
      </w:r>
      <w:r w:rsidRPr="00166640">
        <w:rPr>
          <w:rFonts w:eastAsia="Times New Roman" w:cstheme="minorHAnsi"/>
          <w:sz w:val="24"/>
          <w:szCs w:val="24"/>
          <w:lang w:eastAsia="id-ID"/>
        </w:rPr>
        <w:br/>
      </w:r>
      <w:r w:rsidRPr="00166640">
        <w:rPr>
          <w:rFonts w:eastAsia="Times New Roman" w:cstheme="minorHAnsi"/>
          <w:sz w:val="24"/>
          <w:szCs w:val="24"/>
          <w:lang w:eastAsia="id-ID"/>
        </w:rPr>
        <w:lastRenderedPageBreak/>
        <w:t>e) Menghitung total</w:t>
      </w:r>
      <w:r w:rsidRPr="00166640">
        <w:rPr>
          <w:rFonts w:eastAsia="Times New Roman" w:cstheme="minorHAnsi"/>
          <w:bCs/>
          <w:sz w:val="24"/>
          <w:szCs w:val="24"/>
          <w:lang w:eastAsia="id-ID"/>
        </w:rPr>
        <w:br/>
      </w:r>
    </w:p>
    <w:p w:rsidR="007D65CF" w:rsidRPr="00166640" w:rsidRDefault="007D65CF" w:rsidP="00806418">
      <w:pPr>
        <w:numPr>
          <w:ilvl w:val="0"/>
          <w:numId w:val="2"/>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Untuk menyimpan workbook, kita menggunakan:</w:t>
      </w:r>
      <w:r w:rsidRPr="00166640">
        <w:rPr>
          <w:rFonts w:eastAsia="Times New Roman" w:cstheme="minorHAnsi"/>
          <w:sz w:val="24"/>
          <w:szCs w:val="24"/>
          <w:lang w:eastAsia="id-ID"/>
        </w:rPr>
        <w:br/>
        <w:t>a) Ctrl + P</w:t>
      </w:r>
      <w:r w:rsidRPr="00166640">
        <w:rPr>
          <w:rFonts w:eastAsia="Times New Roman" w:cstheme="minorHAnsi"/>
          <w:sz w:val="24"/>
          <w:szCs w:val="24"/>
          <w:lang w:eastAsia="id-ID"/>
        </w:rPr>
        <w:br/>
      </w:r>
      <w:r w:rsidRPr="002658C6">
        <w:rPr>
          <w:rFonts w:eastAsia="Times New Roman" w:cstheme="minorHAnsi"/>
          <w:color w:val="FF0000"/>
          <w:sz w:val="24"/>
          <w:szCs w:val="24"/>
          <w:lang w:eastAsia="id-ID"/>
        </w:rPr>
        <w:t>b) Ctrl + S</w:t>
      </w:r>
      <w:r w:rsidRPr="00166640">
        <w:rPr>
          <w:rFonts w:eastAsia="Times New Roman" w:cstheme="minorHAnsi"/>
          <w:sz w:val="24"/>
          <w:szCs w:val="24"/>
          <w:lang w:eastAsia="id-ID"/>
        </w:rPr>
        <w:br/>
        <w:t>c) Ctrl + C</w:t>
      </w:r>
      <w:r w:rsidRPr="00166640">
        <w:rPr>
          <w:rFonts w:eastAsia="Times New Roman" w:cstheme="minorHAnsi"/>
          <w:sz w:val="24"/>
          <w:szCs w:val="24"/>
          <w:lang w:eastAsia="id-ID"/>
        </w:rPr>
        <w:br/>
        <w:t>d) Ctrl + A</w:t>
      </w:r>
      <w:r w:rsidRPr="00166640">
        <w:rPr>
          <w:rFonts w:eastAsia="Times New Roman" w:cstheme="minorHAnsi"/>
          <w:sz w:val="24"/>
          <w:szCs w:val="24"/>
          <w:lang w:eastAsia="id-ID"/>
        </w:rPr>
        <w:br/>
        <w:t>e) Ctrl + Z</w:t>
      </w:r>
      <w:r w:rsidRPr="00166640">
        <w:rPr>
          <w:rFonts w:eastAsia="Times New Roman" w:cstheme="minorHAnsi"/>
          <w:bCs/>
          <w:sz w:val="24"/>
          <w:szCs w:val="24"/>
          <w:lang w:eastAsia="id-ID"/>
        </w:rPr>
        <w:br/>
      </w:r>
    </w:p>
    <w:p w:rsidR="007D65CF" w:rsidRPr="00166640" w:rsidRDefault="007D65CF" w:rsidP="00806418">
      <w:pPr>
        <w:numPr>
          <w:ilvl w:val="0"/>
          <w:numId w:val="2"/>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Bagaimana cara menggunakan "SUMIF"?</w:t>
      </w:r>
      <w:r w:rsidRPr="00166640">
        <w:rPr>
          <w:rFonts w:eastAsia="Times New Roman" w:cstheme="minorHAnsi"/>
          <w:sz w:val="24"/>
          <w:szCs w:val="24"/>
          <w:lang w:eastAsia="id-ID"/>
        </w:rPr>
        <w:br/>
      </w:r>
      <w:r w:rsidRPr="002658C6">
        <w:rPr>
          <w:rFonts w:eastAsia="Times New Roman" w:cstheme="minorHAnsi"/>
          <w:color w:val="FF0000"/>
          <w:sz w:val="24"/>
          <w:szCs w:val="24"/>
          <w:lang w:eastAsia="id-ID"/>
        </w:rPr>
        <w:t>a) SUMIF(kondisi, rentang)</w:t>
      </w:r>
      <w:r w:rsidRPr="00166640">
        <w:rPr>
          <w:rFonts w:eastAsia="Times New Roman" w:cstheme="minorHAnsi"/>
          <w:sz w:val="24"/>
          <w:szCs w:val="24"/>
          <w:lang w:eastAsia="id-ID"/>
        </w:rPr>
        <w:br/>
        <w:t>b) SUMIF(nilai)</w:t>
      </w:r>
      <w:r w:rsidRPr="00166640">
        <w:rPr>
          <w:rFonts w:eastAsia="Times New Roman" w:cstheme="minorHAnsi"/>
          <w:sz w:val="24"/>
          <w:szCs w:val="24"/>
          <w:lang w:eastAsia="id-ID"/>
        </w:rPr>
        <w:br/>
        <w:t>c) SUMIF(rata-rata)</w:t>
      </w:r>
      <w:r w:rsidRPr="00166640">
        <w:rPr>
          <w:rFonts w:eastAsia="Times New Roman" w:cstheme="minorHAnsi"/>
          <w:sz w:val="24"/>
          <w:szCs w:val="24"/>
          <w:lang w:eastAsia="id-ID"/>
        </w:rPr>
        <w:br/>
        <w:t>d) SUMIF(kondisi)</w:t>
      </w:r>
      <w:r w:rsidRPr="00166640">
        <w:rPr>
          <w:rFonts w:eastAsia="Times New Roman" w:cstheme="minorHAnsi"/>
          <w:sz w:val="24"/>
          <w:szCs w:val="24"/>
          <w:lang w:eastAsia="id-ID"/>
        </w:rPr>
        <w:br/>
        <w:t>e) SUMIF(jumlah)</w:t>
      </w:r>
      <w:r w:rsidRPr="00166640">
        <w:rPr>
          <w:rFonts w:eastAsia="Times New Roman" w:cstheme="minorHAnsi"/>
          <w:bCs/>
          <w:sz w:val="24"/>
          <w:szCs w:val="24"/>
          <w:lang w:eastAsia="id-ID"/>
        </w:rPr>
        <w:br/>
      </w:r>
    </w:p>
    <w:p w:rsidR="007D65CF" w:rsidRPr="007D65CF" w:rsidRDefault="007D65CF" w:rsidP="00806418">
      <w:pPr>
        <w:numPr>
          <w:ilvl w:val="0"/>
          <w:numId w:val="2"/>
        </w:numPr>
        <w:spacing w:after="0" w:line="240" w:lineRule="auto"/>
        <w:ind w:left="567" w:hanging="567"/>
        <w:rPr>
          <w:rFonts w:eastAsia="Times New Roman" w:cstheme="minorHAnsi"/>
          <w:sz w:val="24"/>
          <w:szCs w:val="24"/>
          <w:lang w:eastAsia="id-ID"/>
        </w:rPr>
      </w:pPr>
      <w:r w:rsidRPr="00166640">
        <w:rPr>
          <w:rFonts w:eastAsia="Times New Roman" w:cstheme="minorHAnsi"/>
          <w:bCs/>
          <w:sz w:val="24"/>
          <w:szCs w:val="24"/>
          <w:lang w:eastAsia="id-ID"/>
        </w:rPr>
        <w:t>Apa itu "Freeze Panes"?</w:t>
      </w:r>
      <w:r w:rsidRPr="00166640">
        <w:rPr>
          <w:rFonts w:eastAsia="Times New Roman" w:cstheme="minorHAnsi"/>
          <w:sz w:val="24"/>
          <w:szCs w:val="24"/>
          <w:lang w:eastAsia="id-ID"/>
        </w:rPr>
        <w:br/>
        <w:t>a) Menyimpan data</w:t>
      </w:r>
      <w:r w:rsidRPr="00166640">
        <w:rPr>
          <w:rFonts w:eastAsia="Times New Roman" w:cstheme="minorHAnsi"/>
          <w:sz w:val="24"/>
          <w:szCs w:val="24"/>
          <w:lang w:eastAsia="id-ID"/>
        </w:rPr>
        <w:br/>
        <w:t>b) Menyembunyikan kolom</w:t>
      </w:r>
      <w:r w:rsidRPr="00166640">
        <w:rPr>
          <w:rFonts w:eastAsia="Times New Roman" w:cstheme="minorHAnsi"/>
          <w:sz w:val="24"/>
          <w:szCs w:val="24"/>
          <w:lang w:eastAsia="id-ID"/>
        </w:rPr>
        <w:br/>
      </w:r>
      <w:r w:rsidRPr="002658C6">
        <w:rPr>
          <w:rFonts w:eastAsia="Times New Roman" w:cstheme="minorHAnsi"/>
          <w:color w:val="FF0000"/>
          <w:sz w:val="24"/>
          <w:szCs w:val="24"/>
          <w:lang w:eastAsia="id-ID"/>
        </w:rPr>
        <w:t>c) Membekukan kolom atau baris saat scroll</w:t>
      </w:r>
      <w:r w:rsidRPr="00166640">
        <w:rPr>
          <w:rFonts w:eastAsia="Times New Roman" w:cstheme="minorHAnsi"/>
          <w:sz w:val="24"/>
          <w:szCs w:val="24"/>
          <w:lang w:eastAsia="id-ID"/>
        </w:rPr>
        <w:br/>
        <w:t>d) Menghapus data</w:t>
      </w:r>
      <w:r w:rsidRPr="00166640">
        <w:rPr>
          <w:rFonts w:eastAsia="Times New Roman" w:cstheme="minorHAnsi"/>
          <w:sz w:val="24"/>
          <w:szCs w:val="24"/>
          <w:lang w:eastAsia="id-ID"/>
        </w:rPr>
        <w:br/>
        <w:t>e) Mengubah warna</w:t>
      </w:r>
      <w:r w:rsidRPr="00166640">
        <w:rPr>
          <w:rFonts w:eastAsia="Times New Roman" w:cstheme="minorHAnsi"/>
          <w:sz w:val="24"/>
          <w:szCs w:val="24"/>
          <w:lang w:eastAsia="id-ID"/>
        </w:rPr>
        <w:br/>
      </w:r>
    </w:p>
    <w:p w:rsidR="007D65CF" w:rsidRPr="00166640" w:rsidRDefault="007D65CF" w:rsidP="00806418">
      <w:pPr>
        <w:numPr>
          <w:ilvl w:val="0"/>
          <w:numId w:val="3"/>
        </w:numPr>
        <w:spacing w:after="0" w:line="240" w:lineRule="auto"/>
        <w:ind w:left="567" w:hanging="567"/>
        <w:rPr>
          <w:rFonts w:eastAsia="Times New Roman" w:cstheme="minorHAnsi"/>
          <w:bCs/>
          <w:sz w:val="24"/>
          <w:szCs w:val="24"/>
          <w:lang w:eastAsia="id-ID"/>
        </w:rPr>
      </w:pPr>
      <w:r w:rsidRPr="002658C6">
        <w:rPr>
          <w:rFonts w:eastAsia="Times New Roman" w:cstheme="minorHAnsi"/>
          <w:bCs/>
          <w:sz w:val="24"/>
          <w:szCs w:val="24"/>
          <w:highlight w:val="yellow"/>
          <w:lang w:eastAsia="id-ID"/>
        </w:rPr>
        <w:t>Apa fungsi dari slide master?</w:t>
      </w:r>
      <w:r w:rsidRPr="00166640">
        <w:rPr>
          <w:rFonts w:eastAsia="Times New Roman" w:cstheme="minorHAnsi"/>
          <w:sz w:val="24"/>
          <w:szCs w:val="24"/>
          <w:lang w:eastAsia="id-ID"/>
        </w:rPr>
        <w:br/>
      </w:r>
      <w:r w:rsidRPr="002658C6">
        <w:rPr>
          <w:rFonts w:eastAsia="Times New Roman" w:cstheme="minorHAnsi"/>
          <w:color w:val="FF0000"/>
          <w:sz w:val="24"/>
          <w:szCs w:val="24"/>
          <w:lang w:eastAsia="id-ID"/>
        </w:rPr>
        <w:t>a) Mengatur layout untuk semua slide</w:t>
      </w:r>
      <w:r w:rsidRPr="00166640">
        <w:rPr>
          <w:rFonts w:eastAsia="Times New Roman" w:cstheme="minorHAnsi"/>
          <w:sz w:val="24"/>
          <w:szCs w:val="24"/>
          <w:lang w:eastAsia="id-ID"/>
        </w:rPr>
        <w:br/>
        <w:t>b) Menambahkan video</w:t>
      </w:r>
      <w:r w:rsidRPr="00166640">
        <w:rPr>
          <w:rFonts w:eastAsia="Times New Roman" w:cstheme="minorHAnsi"/>
          <w:sz w:val="24"/>
          <w:szCs w:val="24"/>
          <w:lang w:eastAsia="id-ID"/>
        </w:rPr>
        <w:br/>
        <w:t>c) Menyimpan presentasi</w:t>
      </w:r>
      <w:r w:rsidRPr="00166640">
        <w:rPr>
          <w:rFonts w:eastAsia="Times New Roman" w:cstheme="minorHAnsi"/>
          <w:sz w:val="24"/>
          <w:szCs w:val="24"/>
          <w:lang w:eastAsia="id-ID"/>
        </w:rPr>
        <w:br/>
        <w:t>d) Mengubah font</w:t>
      </w:r>
      <w:r w:rsidRPr="00166640">
        <w:rPr>
          <w:rFonts w:eastAsia="Times New Roman" w:cstheme="minorHAnsi"/>
          <w:sz w:val="24"/>
          <w:szCs w:val="24"/>
          <w:lang w:eastAsia="id-ID"/>
        </w:rPr>
        <w:br/>
        <w:t>e) Mengedit gambar</w:t>
      </w:r>
      <w:r w:rsidRPr="00166640">
        <w:rPr>
          <w:rFonts w:eastAsia="Times New Roman" w:cstheme="minorHAnsi"/>
          <w:sz w:val="24"/>
          <w:szCs w:val="24"/>
          <w:lang w:eastAsia="id-ID"/>
        </w:rPr>
        <w:br/>
      </w:r>
    </w:p>
    <w:p w:rsidR="007D65CF" w:rsidRPr="00166640" w:rsidRDefault="007D65CF" w:rsidP="00806418">
      <w:pPr>
        <w:numPr>
          <w:ilvl w:val="0"/>
          <w:numId w:val="3"/>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Bagaimana cara menambahkan slide baru ke presentasi?</w:t>
      </w:r>
      <w:r w:rsidRPr="00166640">
        <w:rPr>
          <w:rFonts w:eastAsia="Times New Roman" w:cstheme="minorHAnsi"/>
          <w:sz w:val="24"/>
          <w:szCs w:val="24"/>
          <w:lang w:eastAsia="id-ID"/>
        </w:rPr>
        <w:br/>
      </w:r>
      <w:r w:rsidRPr="002658C6">
        <w:rPr>
          <w:rFonts w:eastAsia="Times New Roman" w:cstheme="minorHAnsi"/>
          <w:color w:val="FF0000"/>
          <w:sz w:val="24"/>
          <w:szCs w:val="24"/>
          <w:lang w:eastAsia="id-ID"/>
        </w:rPr>
        <w:t>a) Home &gt; New Slide</w:t>
      </w:r>
      <w:r w:rsidRPr="00166640">
        <w:rPr>
          <w:rFonts w:eastAsia="Times New Roman" w:cstheme="minorHAnsi"/>
          <w:sz w:val="24"/>
          <w:szCs w:val="24"/>
          <w:lang w:eastAsia="id-ID"/>
        </w:rPr>
        <w:br/>
        <w:t>b) Insert &gt; New Slide</w:t>
      </w:r>
      <w:r w:rsidRPr="00166640">
        <w:rPr>
          <w:rFonts w:eastAsia="Times New Roman" w:cstheme="minorHAnsi"/>
          <w:sz w:val="24"/>
          <w:szCs w:val="24"/>
          <w:lang w:eastAsia="id-ID"/>
        </w:rPr>
        <w:br/>
        <w:t>c) File &gt; New Slide</w:t>
      </w:r>
      <w:r w:rsidRPr="00166640">
        <w:rPr>
          <w:rFonts w:eastAsia="Times New Roman" w:cstheme="minorHAnsi"/>
          <w:sz w:val="24"/>
          <w:szCs w:val="24"/>
          <w:lang w:eastAsia="id-ID"/>
        </w:rPr>
        <w:br/>
        <w:t>d) View &gt; New Slide</w:t>
      </w:r>
      <w:r w:rsidRPr="00166640">
        <w:rPr>
          <w:rFonts w:eastAsia="Times New Roman" w:cstheme="minorHAnsi"/>
          <w:sz w:val="24"/>
          <w:szCs w:val="24"/>
          <w:lang w:eastAsia="id-ID"/>
        </w:rPr>
        <w:br/>
        <w:t>e) Layout &gt; New Slide</w:t>
      </w:r>
      <w:r w:rsidRPr="00166640">
        <w:rPr>
          <w:rFonts w:eastAsia="Times New Roman" w:cstheme="minorHAnsi"/>
          <w:bCs/>
          <w:sz w:val="24"/>
          <w:szCs w:val="24"/>
          <w:lang w:eastAsia="id-ID"/>
        </w:rPr>
        <w:br/>
      </w:r>
    </w:p>
    <w:p w:rsidR="007D65CF" w:rsidRPr="00166640" w:rsidRDefault="007D65CF" w:rsidP="00806418">
      <w:pPr>
        <w:numPr>
          <w:ilvl w:val="0"/>
          <w:numId w:val="3"/>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Apa itu "Transitions" dalam PowerPoint?</w:t>
      </w:r>
      <w:r w:rsidRPr="00166640">
        <w:rPr>
          <w:rFonts w:eastAsia="Times New Roman" w:cstheme="minorHAnsi"/>
          <w:sz w:val="24"/>
          <w:szCs w:val="24"/>
          <w:lang w:eastAsia="id-ID"/>
        </w:rPr>
        <w:br/>
        <w:t>a) Animasi teks</w:t>
      </w:r>
      <w:r w:rsidRPr="00166640">
        <w:rPr>
          <w:rFonts w:eastAsia="Times New Roman" w:cstheme="minorHAnsi"/>
          <w:sz w:val="24"/>
          <w:szCs w:val="24"/>
          <w:lang w:eastAsia="id-ID"/>
        </w:rPr>
        <w:br/>
      </w:r>
      <w:r w:rsidRPr="002658C6">
        <w:rPr>
          <w:rFonts w:eastAsia="Times New Roman" w:cstheme="minorHAnsi"/>
          <w:color w:val="FF0000"/>
          <w:sz w:val="24"/>
          <w:szCs w:val="24"/>
          <w:lang w:eastAsia="id-ID"/>
        </w:rPr>
        <w:t>b) Peralihan antar slide</w:t>
      </w:r>
      <w:r w:rsidRPr="00166640">
        <w:rPr>
          <w:rFonts w:eastAsia="Times New Roman" w:cstheme="minorHAnsi"/>
          <w:sz w:val="24"/>
          <w:szCs w:val="24"/>
          <w:lang w:eastAsia="id-ID"/>
        </w:rPr>
        <w:br/>
        <w:t>c) Menyisipkan gambar</w:t>
      </w:r>
      <w:r w:rsidRPr="00166640">
        <w:rPr>
          <w:rFonts w:eastAsia="Times New Roman" w:cstheme="minorHAnsi"/>
          <w:sz w:val="24"/>
          <w:szCs w:val="24"/>
          <w:lang w:eastAsia="id-ID"/>
        </w:rPr>
        <w:br/>
        <w:t>d) Format gambar</w:t>
      </w:r>
      <w:r w:rsidRPr="00166640">
        <w:rPr>
          <w:rFonts w:eastAsia="Times New Roman" w:cstheme="minorHAnsi"/>
          <w:sz w:val="24"/>
          <w:szCs w:val="24"/>
          <w:lang w:eastAsia="id-ID"/>
        </w:rPr>
        <w:br/>
        <w:t>e) Menyimpan presentasi</w:t>
      </w:r>
      <w:r w:rsidRPr="00166640">
        <w:rPr>
          <w:rFonts w:eastAsia="Times New Roman" w:cstheme="minorHAnsi"/>
          <w:bCs/>
          <w:sz w:val="24"/>
          <w:szCs w:val="24"/>
          <w:lang w:eastAsia="id-ID"/>
        </w:rPr>
        <w:br/>
      </w:r>
    </w:p>
    <w:p w:rsidR="007D65CF" w:rsidRPr="00166640" w:rsidRDefault="007D65CF" w:rsidP="00806418">
      <w:pPr>
        <w:numPr>
          <w:ilvl w:val="0"/>
          <w:numId w:val="3"/>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Bagaimana cara menyisipkan video ke dalam slide?</w:t>
      </w:r>
      <w:r w:rsidRPr="00166640">
        <w:rPr>
          <w:rFonts w:eastAsia="Times New Roman" w:cstheme="minorHAnsi"/>
          <w:sz w:val="24"/>
          <w:szCs w:val="24"/>
          <w:lang w:eastAsia="id-ID"/>
        </w:rPr>
        <w:br/>
      </w:r>
      <w:r w:rsidRPr="002658C6">
        <w:rPr>
          <w:rFonts w:eastAsia="Times New Roman" w:cstheme="minorHAnsi"/>
          <w:color w:val="FF0000"/>
          <w:sz w:val="24"/>
          <w:szCs w:val="24"/>
          <w:lang w:eastAsia="id-ID"/>
        </w:rPr>
        <w:t>a) Insert &gt; Video</w:t>
      </w:r>
      <w:r w:rsidRPr="00166640">
        <w:rPr>
          <w:rFonts w:eastAsia="Times New Roman" w:cstheme="minorHAnsi"/>
          <w:sz w:val="24"/>
          <w:szCs w:val="24"/>
          <w:lang w:eastAsia="id-ID"/>
        </w:rPr>
        <w:br/>
        <w:t>b) Home &gt; Video</w:t>
      </w:r>
      <w:r w:rsidRPr="00166640">
        <w:rPr>
          <w:rFonts w:eastAsia="Times New Roman" w:cstheme="minorHAnsi"/>
          <w:sz w:val="24"/>
          <w:szCs w:val="24"/>
          <w:lang w:eastAsia="id-ID"/>
        </w:rPr>
        <w:br/>
      </w:r>
      <w:r w:rsidRPr="00166640">
        <w:rPr>
          <w:rFonts w:eastAsia="Times New Roman" w:cstheme="minorHAnsi"/>
          <w:sz w:val="24"/>
          <w:szCs w:val="24"/>
          <w:lang w:eastAsia="id-ID"/>
        </w:rPr>
        <w:lastRenderedPageBreak/>
        <w:t>c) View &gt; Video</w:t>
      </w:r>
      <w:r w:rsidRPr="00166640">
        <w:rPr>
          <w:rFonts w:eastAsia="Times New Roman" w:cstheme="minorHAnsi"/>
          <w:sz w:val="24"/>
          <w:szCs w:val="24"/>
          <w:lang w:eastAsia="id-ID"/>
        </w:rPr>
        <w:br/>
        <w:t>d) Layout &gt; Video</w:t>
      </w:r>
      <w:r w:rsidRPr="00166640">
        <w:rPr>
          <w:rFonts w:eastAsia="Times New Roman" w:cstheme="minorHAnsi"/>
          <w:sz w:val="24"/>
          <w:szCs w:val="24"/>
          <w:lang w:eastAsia="id-ID"/>
        </w:rPr>
        <w:br/>
        <w:t>e) Design &gt; Video</w:t>
      </w:r>
      <w:r w:rsidRPr="00166640">
        <w:rPr>
          <w:rFonts w:eastAsia="Times New Roman" w:cstheme="minorHAnsi"/>
          <w:bCs/>
          <w:sz w:val="24"/>
          <w:szCs w:val="24"/>
          <w:lang w:eastAsia="id-ID"/>
        </w:rPr>
        <w:br/>
      </w:r>
    </w:p>
    <w:p w:rsidR="007D65CF" w:rsidRPr="00166640" w:rsidRDefault="007D65CF" w:rsidP="00806418">
      <w:pPr>
        <w:numPr>
          <w:ilvl w:val="0"/>
          <w:numId w:val="3"/>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Apa fungsi dari "Presenter View"?</w:t>
      </w:r>
      <w:r w:rsidRPr="00166640">
        <w:rPr>
          <w:rFonts w:eastAsia="Times New Roman" w:cstheme="minorHAnsi"/>
          <w:sz w:val="24"/>
          <w:szCs w:val="24"/>
          <w:lang w:eastAsia="id-ID"/>
        </w:rPr>
        <w:br/>
        <w:t>a) Menampilkan slide di layar utama</w:t>
      </w:r>
      <w:r w:rsidRPr="00166640">
        <w:rPr>
          <w:rFonts w:eastAsia="Times New Roman" w:cstheme="minorHAnsi"/>
          <w:sz w:val="24"/>
          <w:szCs w:val="24"/>
          <w:lang w:eastAsia="id-ID"/>
        </w:rPr>
        <w:br/>
      </w:r>
      <w:r w:rsidRPr="002658C6">
        <w:rPr>
          <w:rFonts w:eastAsia="Times New Roman" w:cstheme="minorHAnsi"/>
          <w:color w:val="FF0000"/>
          <w:sz w:val="24"/>
          <w:szCs w:val="24"/>
          <w:lang w:eastAsia="id-ID"/>
        </w:rPr>
        <w:t>b) Menampilkan catatan presenter</w:t>
      </w:r>
      <w:r w:rsidRPr="00166640">
        <w:rPr>
          <w:rFonts w:eastAsia="Times New Roman" w:cstheme="minorHAnsi"/>
          <w:sz w:val="24"/>
          <w:szCs w:val="24"/>
          <w:lang w:eastAsia="id-ID"/>
        </w:rPr>
        <w:br/>
        <w:t>c) Mencetak slide</w:t>
      </w:r>
      <w:r w:rsidRPr="00166640">
        <w:rPr>
          <w:rFonts w:eastAsia="Times New Roman" w:cstheme="minorHAnsi"/>
          <w:sz w:val="24"/>
          <w:szCs w:val="24"/>
          <w:lang w:eastAsia="id-ID"/>
        </w:rPr>
        <w:br/>
        <w:t>d) Mengubah desain slide</w:t>
      </w:r>
      <w:r w:rsidRPr="00166640">
        <w:rPr>
          <w:rFonts w:eastAsia="Times New Roman" w:cstheme="minorHAnsi"/>
          <w:sz w:val="24"/>
          <w:szCs w:val="24"/>
          <w:lang w:eastAsia="id-ID"/>
        </w:rPr>
        <w:br/>
        <w:t>e) Menyimpan presentasi</w:t>
      </w:r>
      <w:r w:rsidRPr="00166640">
        <w:rPr>
          <w:rFonts w:eastAsia="Times New Roman" w:cstheme="minorHAnsi"/>
          <w:bCs/>
          <w:sz w:val="24"/>
          <w:szCs w:val="24"/>
          <w:lang w:eastAsia="id-ID"/>
        </w:rPr>
        <w:br/>
      </w:r>
    </w:p>
    <w:p w:rsidR="007D65CF" w:rsidRPr="00166640" w:rsidRDefault="007D65CF" w:rsidP="00806418">
      <w:pPr>
        <w:numPr>
          <w:ilvl w:val="0"/>
          <w:numId w:val="3"/>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Bagaimana cara mengatur layout slide?</w:t>
      </w:r>
      <w:r w:rsidRPr="00166640">
        <w:rPr>
          <w:rFonts w:eastAsia="Times New Roman" w:cstheme="minorHAnsi"/>
          <w:sz w:val="24"/>
          <w:szCs w:val="24"/>
          <w:lang w:eastAsia="id-ID"/>
        </w:rPr>
        <w:br/>
      </w:r>
      <w:r w:rsidRPr="002658C6">
        <w:rPr>
          <w:rFonts w:eastAsia="Times New Roman" w:cstheme="minorHAnsi"/>
          <w:color w:val="FF0000"/>
          <w:sz w:val="24"/>
          <w:szCs w:val="24"/>
          <w:lang w:eastAsia="id-ID"/>
        </w:rPr>
        <w:t>a) Home &gt; Layout</w:t>
      </w:r>
      <w:r w:rsidRPr="00166640">
        <w:rPr>
          <w:rFonts w:eastAsia="Times New Roman" w:cstheme="minorHAnsi"/>
          <w:sz w:val="24"/>
          <w:szCs w:val="24"/>
          <w:lang w:eastAsia="id-ID"/>
        </w:rPr>
        <w:br/>
        <w:t>b) Insert &gt; Layout</w:t>
      </w:r>
      <w:r w:rsidRPr="00166640">
        <w:rPr>
          <w:rFonts w:eastAsia="Times New Roman" w:cstheme="minorHAnsi"/>
          <w:sz w:val="24"/>
          <w:szCs w:val="24"/>
          <w:lang w:eastAsia="id-ID"/>
        </w:rPr>
        <w:br/>
        <w:t>c) Design &gt; Layout</w:t>
      </w:r>
      <w:r w:rsidRPr="00166640">
        <w:rPr>
          <w:rFonts w:eastAsia="Times New Roman" w:cstheme="minorHAnsi"/>
          <w:sz w:val="24"/>
          <w:szCs w:val="24"/>
          <w:lang w:eastAsia="id-ID"/>
        </w:rPr>
        <w:br/>
        <w:t>d) View &gt; Layout</w:t>
      </w:r>
      <w:r w:rsidRPr="00166640">
        <w:rPr>
          <w:rFonts w:eastAsia="Times New Roman" w:cstheme="minorHAnsi"/>
          <w:sz w:val="24"/>
          <w:szCs w:val="24"/>
          <w:lang w:eastAsia="id-ID"/>
        </w:rPr>
        <w:br/>
        <w:t>e) Layout &gt; Layout</w:t>
      </w:r>
      <w:r w:rsidRPr="00166640">
        <w:rPr>
          <w:rFonts w:eastAsia="Times New Roman" w:cstheme="minorHAnsi"/>
          <w:bCs/>
          <w:sz w:val="24"/>
          <w:szCs w:val="24"/>
          <w:lang w:eastAsia="id-ID"/>
        </w:rPr>
        <w:br/>
      </w:r>
    </w:p>
    <w:p w:rsidR="007D65CF" w:rsidRPr="00166640" w:rsidRDefault="007D65CF" w:rsidP="00806418">
      <w:pPr>
        <w:numPr>
          <w:ilvl w:val="0"/>
          <w:numId w:val="3"/>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Apa itu "Animation" di PowerPoint?</w:t>
      </w:r>
      <w:r w:rsidRPr="00166640">
        <w:rPr>
          <w:rFonts w:eastAsia="Times New Roman" w:cstheme="minorHAnsi"/>
          <w:sz w:val="24"/>
          <w:szCs w:val="24"/>
          <w:lang w:eastAsia="id-ID"/>
        </w:rPr>
        <w:br/>
        <w:t>a) Efek suara</w:t>
      </w:r>
      <w:r w:rsidRPr="00166640">
        <w:rPr>
          <w:rFonts w:eastAsia="Times New Roman" w:cstheme="minorHAnsi"/>
          <w:sz w:val="24"/>
          <w:szCs w:val="24"/>
          <w:lang w:eastAsia="id-ID"/>
        </w:rPr>
        <w:br/>
      </w:r>
      <w:r w:rsidRPr="002658C6">
        <w:rPr>
          <w:rFonts w:eastAsia="Times New Roman" w:cstheme="minorHAnsi"/>
          <w:color w:val="FF0000"/>
          <w:sz w:val="24"/>
          <w:szCs w:val="24"/>
          <w:lang w:eastAsia="id-ID"/>
        </w:rPr>
        <w:t>b) Gerakan objek di slide</w:t>
      </w:r>
      <w:r w:rsidRPr="00166640">
        <w:rPr>
          <w:rFonts w:eastAsia="Times New Roman" w:cstheme="minorHAnsi"/>
          <w:sz w:val="24"/>
          <w:szCs w:val="24"/>
          <w:lang w:eastAsia="id-ID"/>
        </w:rPr>
        <w:br/>
        <w:t>c) Peralihan antar slide</w:t>
      </w:r>
      <w:r w:rsidRPr="00166640">
        <w:rPr>
          <w:rFonts w:eastAsia="Times New Roman" w:cstheme="minorHAnsi"/>
          <w:sz w:val="24"/>
          <w:szCs w:val="24"/>
          <w:lang w:eastAsia="id-ID"/>
        </w:rPr>
        <w:br/>
        <w:t>d) Mengedit gambar</w:t>
      </w:r>
      <w:r w:rsidRPr="00166640">
        <w:rPr>
          <w:rFonts w:eastAsia="Times New Roman" w:cstheme="minorHAnsi"/>
          <w:sz w:val="24"/>
          <w:szCs w:val="24"/>
          <w:lang w:eastAsia="id-ID"/>
        </w:rPr>
        <w:br/>
        <w:t>e) Menambahkan teks</w:t>
      </w:r>
      <w:r w:rsidRPr="00166640">
        <w:rPr>
          <w:rFonts w:eastAsia="Times New Roman" w:cstheme="minorHAnsi"/>
          <w:bCs/>
          <w:sz w:val="24"/>
          <w:szCs w:val="24"/>
          <w:lang w:eastAsia="id-ID"/>
        </w:rPr>
        <w:br/>
      </w:r>
    </w:p>
    <w:p w:rsidR="007D65CF" w:rsidRPr="00166640" w:rsidRDefault="007D65CF" w:rsidP="00806418">
      <w:pPr>
        <w:numPr>
          <w:ilvl w:val="0"/>
          <w:numId w:val="3"/>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Bagaimana cara menyimpan presentasi sebagai file PDF?</w:t>
      </w:r>
      <w:r w:rsidRPr="00166640">
        <w:rPr>
          <w:rFonts w:eastAsia="Times New Roman" w:cstheme="minorHAnsi"/>
          <w:sz w:val="24"/>
          <w:szCs w:val="24"/>
          <w:lang w:eastAsia="id-ID"/>
        </w:rPr>
        <w:br/>
      </w:r>
      <w:r w:rsidRPr="002658C6">
        <w:rPr>
          <w:rFonts w:eastAsia="Times New Roman" w:cstheme="minorHAnsi"/>
          <w:color w:val="FF0000"/>
          <w:sz w:val="24"/>
          <w:szCs w:val="24"/>
          <w:lang w:eastAsia="id-ID"/>
        </w:rPr>
        <w:t>a) File &gt; Save As &gt; PDF</w:t>
      </w:r>
      <w:r w:rsidRPr="00166640">
        <w:rPr>
          <w:rFonts w:eastAsia="Times New Roman" w:cstheme="minorHAnsi"/>
          <w:sz w:val="24"/>
          <w:szCs w:val="24"/>
          <w:lang w:eastAsia="id-ID"/>
        </w:rPr>
        <w:br/>
        <w:t>b) Home &gt; Save As &gt; PDF</w:t>
      </w:r>
      <w:r w:rsidRPr="00166640">
        <w:rPr>
          <w:rFonts w:eastAsia="Times New Roman" w:cstheme="minorHAnsi"/>
          <w:sz w:val="24"/>
          <w:szCs w:val="24"/>
          <w:lang w:eastAsia="id-ID"/>
        </w:rPr>
        <w:br/>
        <w:t>c) Insert &gt; Save As &gt; PDF</w:t>
      </w:r>
      <w:r w:rsidRPr="00166640">
        <w:rPr>
          <w:rFonts w:eastAsia="Times New Roman" w:cstheme="minorHAnsi"/>
          <w:sz w:val="24"/>
          <w:szCs w:val="24"/>
          <w:lang w:eastAsia="id-ID"/>
        </w:rPr>
        <w:br/>
        <w:t>d) View &gt; Save As &gt; PDF</w:t>
      </w:r>
      <w:r w:rsidRPr="00166640">
        <w:rPr>
          <w:rFonts w:eastAsia="Times New Roman" w:cstheme="minorHAnsi"/>
          <w:sz w:val="24"/>
          <w:szCs w:val="24"/>
          <w:lang w:eastAsia="id-ID"/>
        </w:rPr>
        <w:br/>
        <w:t>e) Design &gt; Save As &gt; PDF</w:t>
      </w:r>
      <w:r w:rsidRPr="00166640">
        <w:rPr>
          <w:rFonts w:eastAsia="Times New Roman" w:cstheme="minorHAnsi"/>
          <w:bCs/>
          <w:sz w:val="24"/>
          <w:szCs w:val="24"/>
          <w:lang w:eastAsia="id-ID"/>
        </w:rPr>
        <w:br/>
      </w:r>
    </w:p>
    <w:p w:rsidR="007D65CF" w:rsidRPr="00166640" w:rsidRDefault="007D65CF" w:rsidP="00806418">
      <w:pPr>
        <w:numPr>
          <w:ilvl w:val="0"/>
          <w:numId w:val="3"/>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Apa fungsi dari "Slide Sorter"?</w:t>
      </w:r>
      <w:r w:rsidRPr="00166640">
        <w:rPr>
          <w:rFonts w:eastAsia="Times New Roman" w:cstheme="minorHAnsi"/>
          <w:sz w:val="24"/>
          <w:szCs w:val="24"/>
          <w:lang w:eastAsia="id-ID"/>
        </w:rPr>
        <w:br/>
        <w:t>a) Mengedit teks dalam slide</w:t>
      </w:r>
      <w:r w:rsidRPr="00166640">
        <w:rPr>
          <w:rFonts w:eastAsia="Times New Roman" w:cstheme="minorHAnsi"/>
          <w:sz w:val="24"/>
          <w:szCs w:val="24"/>
          <w:lang w:eastAsia="id-ID"/>
        </w:rPr>
        <w:br/>
      </w:r>
      <w:r w:rsidRPr="00963A1F">
        <w:rPr>
          <w:rFonts w:eastAsia="Times New Roman" w:cstheme="minorHAnsi"/>
          <w:color w:val="FF0000"/>
          <w:sz w:val="24"/>
          <w:szCs w:val="24"/>
          <w:lang w:eastAsia="id-ID"/>
        </w:rPr>
        <w:t>b) Mengurutkan dan mengatur urutan slide</w:t>
      </w:r>
      <w:r w:rsidRPr="00166640">
        <w:rPr>
          <w:rFonts w:eastAsia="Times New Roman" w:cstheme="minorHAnsi"/>
          <w:sz w:val="24"/>
          <w:szCs w:val="24"/>
          <w:lang w:eastAsia="id-ID"/>
        </w:rPr>
        <w:br/>
        <w:t>c) Menambahkan animasi</w:t>
      </w:r>
      <w:r w:rsidRPr="00166640">
        <w:rPr>
          <w:rFonts w:eastAsia="Times New Roman" w:cstheme="minorHAnsi"/>
          <w:sz w:val="24"/>
          <w:szCs w:val="24"/>
          <w:lang w:eastAsia="id-ID"/>
        </w:rPr>
        <w:br/>
        <w:t>d) Mengganti tema slide</w:t>
      </w:r>
      <w:r w:rsidRPr="00166640">
        <w:rPr>
          <w:rFonts w:eastAsia="Times New Roman" w:cstheme="minorHAnsi"/>
          <w:sz w:val="24"/>
          <w:szCs w:val="24"/>
          <w:lang w:eastAsia="id-ID"/>
        </w:rPr>
        <w:br/>
        <w:t>e) Menghapus slide</w:t>
      </w:r>
      <w:r w:rsidRPr="00166640">
        <w:rPr>
          <w:rFonts w:eastAsia="Times New Roman" w:cstheme="minorHAnsi"/>
          <w:bCs/>
          <w:sz w:val="24"/>
          <w:szCs w:val="24"/>
          <w:lang w:eastAsia="id-ID"/>
        </w:rPr>
        <w:br/>
      </w:r>
    </w:p>
    <w:p w:rsidR="007D65CF" w:rsidRDefault="007D65CF" w:rsidP="00806418">
      <w:pPr>
        <w:numPr>
          <w:ilvl w:val="0"/>
          <w:numId w:val="3"/>
        </w:numPr>
        <w:spacing w:after="0" w:line="240" w:lineRule="auto"/>
        <w:ind w:left="567" w:hanging="567"/>
        <w:rPr>
          <w:rFonts w:eastAsia="Times New Roman" w:cstheme="minorHAnsi"/>
          <w:bCs/>
          <w:sz w:val="24"/>
          <w:szCs w:val="24"/>
          <w:lang w:eastAsia="id-ID"/>
        </w:rPr>
      </w:pPr>
      <w:r w:rsidRPr="00166640">
        <w:rPr>
          <w:rFonts w:eastAsia="Times New Roman" w:cstheme="minorHAnsi"/>
          <w:bCs/>
          <w:sz w:val="24"/>
          <w:szCs w:val="24"/>
          <w:lang w:eastAsia="id-ID"/>
        </w:rPr>
        <w:t>Untuk menambahkan efek suara pada slide, kita dapat menggunakan menu:</w:t>
      </w:r>
      <w:r w:rsidRPr="00166640">
        <w:rPr>
          <w:rFonts w:eastAsia="Times New Roman" w:cstheme="minorHAnsi"/>
          <w:sz w:val="24"/>
          <w:szCs w:val="24"/>
          <w:lang w:eastAsia="id-ID"/>
        </w:rPr>
        <w:br/>
        <w:t>a) Home</w:t>
      </w:r>
      <w:r w:rsidRPr="00166640">
        <w:rPr>
          <w:rFonts w:eastAsia="Times New Roman" w:cstheme="minorHAnsi"/>
          <w:sz w:val="24"/>
          <w:szCs w:val="24"/>
          <w:lang w:eastAsia="id-ID"/>
        </w:rPr>
        <w:br/>
      </w:r>
      <w:r w:rsidRPr="00963A1F">
        <w:rPr>
          <w:rFonts w:eastAsia="Times New Roman" w:cstheme="minorHAnsi"/>
          <w:color w:val="FF0000"/>
          <w:sz w:val="24"/>
          <w:szCs w:val="24"/>
          <w:lang w:eastAsia="id-ID"/>
        </w:rPr>
        <w:t>b) Insert</w:t>
      </w:r>
      <w:r w:rsidRPr="00166640">
        <w:rPr>
          <w:rFonts w:eastAsia="Times New Roman" w:cstheme="minorHAnsi"/>
          <w:sz w:val="24"/>
          <w:szCs w:val="24"/>
          <w:lang w:eastAsia="id-ID"/>
        </w:rPr>
        <w:br/>
        <w:t>c) Design</w:t>
      </w:r>
      <w:r w:rsidRPr="00166640">
        <w:rPr>
          <w:rFonts w:eastAsia="Times New Roman" w:cstheme="minorHAnsi"/>
          <w:sz w:val="24"/>
          <w:szCs w:val="24"/>
          <w:lang w:eastAsia="id-ID"/>
        </w:rPr>
        <w:br/>
        <w:t>d) Transition</w:t>
      </w:r>
      <w:r w:rsidRPr="00166640">
        <w:rPr>
          <w:rFonts w:eastAsia="Times New Roman" w:cstheme="minorHAnsi"/>
          <w:sz w:val="24"/>
          <w:szCs w:val="24"/>
          <w:lang w:eastAsia="id-ID"/>
        </w:rPr>
        <w:br/>
        <w:t>e) Animation</w:t>
      </w:r>
      <w:r w:rsidRPr="00166640">
        <w:rPr>
          <w:rFonts w:eastAsia="Times New Roman" w:cstheme="minorHAnsi"/>
          <w:bCs/>
          <w:sz w:val="24"/>
          <w:szCs w:val="24"/>
          <w:lang w:eastAsia="id-ID"/>
        </w:rPr>
        <w:br/>
      </w:r>
    </w:p>
    <w:p w:rsidR="00EB1B6A" w:rsidRPr="00166640" w:rsidRDefault="00EB1B6A" w:rsidP="00EB1B6A">
      <w:pPr>
        <w:spacing w:after="0" w:line="240" w:lineRule="auto"/>
        <w:ind w:left="567"/>
        <w:rPr>
          <w:rFonts w:eastAsia="Times New Roman" w:cstheme="minorHAnsi"/>
          <w:bCs/>
          <w:sz w:val="24"/>
          <w:szCs w:val="24"/>
          <w:lang w:eastAsia="id-ID"/>
        </w:rPr>
      </w:pPr>
    </w:p>
    <w:p w:rsidR="007D65CF" w:rsidRPr="007D65CF" w:rsidRDefault="007D65CF" w:rsidP="00806418">
      <w:pPr>
        <w:numPr>
          <w:ilvl w:val="0"/>
          <w:numId w:val="3"/>
        </w:numPr>
        <w:spacing w:after="0" w:line="240" w:lineRule="auto"/>
        <w:ind w:left="567" w:hanging="567"/>
        <w:rPr>
          <w:rFonts w:eastAsia="Times New Roman" w:cstheme="minorHAnsi"/>
          <w:sz w:val="24"/>
          <w:szCs w:val="24"/>
          <w:lang w:eastAsia="id-ID"/>
        </w:rPr>
      </w:pPr>
      <w:r w:rsidRPr="00166640">
        <w:rPr>
          <w:rFonts w:eastAsia="Times New Roman" w:cstheme="minorHAnsi"/>
          <w:bCs/>
          <w:sz w:val="24"/>
          <w:szCs w:val="24"/>
          <w:lang w:eastAsia="id-ID"/>
        </w:rPr>
        <w:lastRenderedPageBreak/>
        <w:t>Apa fungsi dari "SmartArt" dalam PowerPoint?</w:t>
      </w:r>
    </w:p>
    <w:p w:rsidR="007D65CF" w:rsidRPr="007D65CF" w:rsidRDefault="007D65CF" w:rsidP="00806418">
      <w:pPr>
        <w:numPr>
          <w:ilvl w:val="0"/>
          <w:numId w:val="4"/>
        </w:numPr>
        <w:tabs>
          <w:tab w:val="clear" w:pos="720"/>
          <w:tab w:val="num" w:pos="1134"/>
        </w:tabs>
        <w:spacing w:after="0" w:line="240" w:lineRule="auto"/>
        <w:ind w:left="567" w:firstLine="0"/>
        <w:rPr>
          <w:rFonts w:eastAsia="Times New Roman" w:cstheme="minorHAnsi"/>
          <w:sz w:val="24"/>
          <w:szCs w:val="24"/>
          <w:lang w:eastAsia="id-ID"/>
        </w:rPr>
      </w:pPr>
      <w:r w:rsidRPr="007D65CF">
        <w:rPr>
          <w:rFonts w:eastAsia="Times New Roman" w:cstheme="minorHAnsi"/>
          <w:sz w:val="24"/>
          <w:szCs w:val="24"/>
          <w:lang w:eastAsia="id-ID"/>
        </w:rPr>
        <w:t>Membuat tabel</w:t>
      </w:r>
    </w:p>
    <w:p w:rsidR="007D65CF" w:rsidRPr="007D65CF" w:rsidRDefault="007D65CF" w:rsidP="00806418">
      <w:pPr>
        <w:numPr>
          <w:ilvl w:val="0"/>
          <w:numId w:val="4"/>
        </w:numPr>
        <w:tabs>
          <w:tab w:val="clear" w:pos="720"/>
          <w:tab w:val="num" w:pos="1134"/>
        </w:tabs>
        <w:spacing w:after="0" w:line="240" w:lineRule="auto"/>
        <w:ind w:left="567" w:firstLine="0"/>
        <w:rPr>
          <w:rFonts w:eastAsia="Times New Roman" w:cstheme="minorHAnsi"/>
          <w:sz w:val="24"/>
          <w:szCs w:val="24"/>
          <w:lang w:eastAsia="id-ID"/>
        </w:rPr>
      </w:pPr>
      <w:r w:rsidRPr="007D65CF">
        <w:rPr>
          <w:rFonts w:eastAsia="Times New Roman" w:cstheme="minorHAnsi"/>
          <w:sz w:val="24"/>
          <w:szCs w:val="24"/>
          <w:lang w:eastAsia="id-ID"/>
        </w:rPr>
        <w:t>Menyisipkan gambar</w:t>
      </w:r>
    </w:p>
    <w:p w:rsidR="007D65CF" w:rsidRPr="00963A1F" w:rsidRDefault="007D65CF" w:rsidP="00806418">
      <w:pPr>
        <w:numPr>
          <w:ilvl w:val="0"/>
          <w:numId w:val="4"/>
        </w:numPr>
        <w:tabs>
          <w:tab w:val="clear" w:pos="720"/>
          <w:tab w:val="num" w:pos="1134"/>
        </w:tabs>
        <w:spacing w:after="0" w:line="240" w:lineRule="auto"/>
        <w:ind w:left="567" w:firstLine="0"/>
        <w:rPr>
          <w:rFonts w:eastAsia="Times New Roman" w:cstheme="minorHAnsi"/>
          <w:color w:val="FF0000"/>
          <w:sz w:val="24"/>
          <w:szCs w:val="24"/>
          <w:lang w:eastAsia="id-ID"/>
        </w:rPr>
      </w:pPr>
      <w:r w:rsidRPr="00963A1F">
        <w:rPr>
          <w:rFonts w:eastAsia="Times New Roman" w:cstheme="minorHAnsi"/>
          <w:color w:val="FF0000"/>
          <w:sz w:val="24"/>
          <w:szCs w:val="24"/>
          <w:lang w:eastAsia="id-ID"/>
        </w:rPr>
        <w:t>Membuat diagram grafis</w:t>
      </w:r>
    </w:p>
    <w:p w:rsidR="007D65CF" w:rsidRPr="007D65CF" w:rsidRDefault="007D65CF" w:rsidP="00806418">
      <w:pPr>
        <w:numPr>
          <w:ilvl w:val="0"/>
          <w:numId w:val="4"/>
        </w:numPr>
        <w:tabs>
          <w:tab w:val="clear" w:pos="720"/>
          <w:tab w:val="num" w:pos="1134"/>
        </w:tabs>
        <w:spacing w:after="0" w:line="240" w:lineRule="auto"/>
        <w:ind w:left="567" w:firstLine="0"/>
        <w:rPr>
          <w:rFonts w:eastAsia="Times New Roman" w:cstheme="minorHAnsi"/>
          <w:sz w:val="24"/>
          <w:szCs w:val="24"/>
          <w:lang w:eastAsia="id-ID"/>
        </w:rPr>
      </w:pPr>
      <w:r w:rsidRPr="007D65CF">
        <w:rPr>
          <w:rFonts w:eastAsia="Times New Roman" w:cstheme="minorHAnsi"/>
          <w:sz w:val="24"/>
          <w:szCs w:val="24"/>
          <w:lang w:eastAsia="id-ID"/>
        </w:rPr>
        <w:t>Mengedit teks</w:t>
      </w:r>
    </w:p>
    <w:p w:rsidR="007D65CF" w:rsidRPr="007D65CF" w:rsidRDefault="007D65CF" w:rsidP="00806418">
      <w:pPr>
        <w:numPr>
          <w:ilvl w:val="0"/>
          <w:numId w:val="4"/>
        </w:numPr>
        <w:tabs>
          <w:tab w:val="clear" w:pos="720"/>
          <w:tab w:val="num" w:pos="1134"/>
        </w:tabs>
        <w:spacing w:after="0" w:line="240" w:lineRule="auto"/>
        <w:ind w:left="567" w:firstLine="0"/>
        <w:rPr>
          <w:rFonts w:eastAsia="Times New Roman" w:cstheme="minorHAnsi"/>
          <w:sz w:val="24"/>
          <w:szCs w:val="24"/>
          <w:lang w:eastAsia="id-ID"/>
        </w:rPr>
      </w:pPr>
      <w:r w:rsidRPr="007D65CF">
        <w:rPr>
          <w:rFonts w:eastAsia="Times New Roman" w:cstheme="minorHAnsi"/>
          <w:sz w:val="24"/>
          <w:szCs w:val="24"/>
          <w:lang w:eastAsia="id-ID"/>
        </w:rPr>
        <w:t>Menyimpan presentasi</w:t>
      </w:r>
      <w:r w:rsidRPr="007D65CF">
        <w:rPr>
          <w:rFonts w:eastAsia="Times New Roman" w:cstheme="minorHAnsi"/>
          <w:sz w:val="24"/>
          <w:szCs w:val="24"/>
          <w:lang w:eastAsia="id-ID"/>
        </w:rPr>
        <w:br/>
      </w:r>
    </w:p>
    <w:p w:rsidR="007D65CF" w:rsidRPr="00166640" w:rsidRDefault="007D65CF" w:rsidP="00806418">
      <w:pPr>
        <w:numPr>
          <w:ilvl w:val="0"/>
          <w:numId w:val="3"/>
        </w:numPr>
        <w:spacing w:after="0" w:line="240" w:lineRule="auto"/>
        <w:ind w:left="567" w:hanging="567"/>
        <w:outlineLvl w:val="2"/>
        <w:rPr>
          <w:rFonts w:eastAsia="Times New Roman" w:cstheme="minorHAnsi"/>
          <w:bCs/>
          <w:sz w:val="24"/>
          <w:szCs w:val="24"/>
          <w:lang w:eastAsia="id-ID"/>
        </w:rPr>
      </w:pPr>
      <w:r w:rsidRPr="00166640">
        <w:rPr>
          <w:rFonts w:eastAsia="Times New Roman" w:cstheme="minorHAnsi"/>
          <w:bCs/>
          <w:sz w:val="24"/>
          <w:szCs w:val="24"/>
          <w:lang w:eastAsia="id-ID"/>
        </w:rPr>
        <w:t>Bagaimana cara menghapus slide dari presentasi?</w:t>
      </w:r>
      <w:r w:rsidRPr="00166640">
        <w:rPr>
          <w:rFonts w:eastAsia="Times New Roman" w:cstheme="minorHAnsi"/>
          <w:sz w:val="24"/>
          <w:szCs w:val="24"/>
          <w:lang w:eastAsia="id-ID"/>
        </w:rPr>
        <w:br/>
      </w:r>
      <w:r w:rsidR="00894A2D" w:rsidRPr="00963A1F">
        <w:rPr>
          <w:rFonts w:eastAsia="Times New Roman" w:cstheme="minorHAnsi"/>
          <w:color w:val="FF0000"/>
          <w:sz w:val="24"/>
          <w:szCs w:val="24"/>
          <w:lang w:eastAsia="id-ID"/>
        </w:rPr>
        <w:t>A.</w:t>
      </w:r>
      <w:r w:rsidRPr="00963A1F">
        <w:rPr>
          <w:rFonts w:eastAsia="Times New Roman" w:cstheme="minorHAnsi"/>
          <w:color w:val="FF0000"/>
          <w:sz w:val="24"/>
          <w:szCs w:val="24"/>
          <w:lang w:eastAsia="id-ID"/>
        </w:rPr>
        <w:t xml:space="preserve"> Klik kanan slide dan pilih "Delete"</w:t>
      </w:r>
      <w:r w:rsidRPr="00166640">
        <w:rPr>
          <w:rFonts w:eastAsia="Times New Roman" w:cstheme="minorHAnsi"/>
          <w:sz w:val="24"/>
          <w:szCs w:val="24"/>
          <w:lang w:eastAsia="id-ID"/>
        </w:rPr>
        <w:br/>
      </w:r>
      <w:r w:rsidR="00894A2D">
        <w:rPr>
          <w:rFonts w:eastAsia="Times New Roman" w:cstheme="minorHAnsi"/>
          <w:sz w:val="24"/>
          <w:szCs w:val="24"/>
          <w:lang w:eastAsia="id-ID"/>
        </w:rPr>
        <w:t>B.</w:t>
      </w:r>
      <w:r w:rsidRPr="00166640">
        <w:rPr>
          <w:rFonts w:eastAsia="Times New Roman" w:cstheme="minorHAnsi"/>
          <w:sz w:val="24"/>
          <w:szCs w:val="24"/>
          <w:lang w:eastAsia="id-ID"/>
        </w:rPr>
        <w:t xml:space="preserve"> Klik "Remove" pada menu</w:t>
      </w:r>
      <w:r w:rsidRPr="00166640">
        <w:rPr>
          <w:rFonts w:eastAsia="Times New Roman" w:cstheme="minorHAnsi"/>
          <w:sz w:val="24"/>
          <w:szCs w:val="24"/>
          <w:lang w:eastAsia="id-ID"/>
        </w:rPr>
        <w:br/>
      </w:r>
      <w:r w:rsidR="00894A2D">
        <w:rPr>
          <w:rFonts w:eastAsia="Times New Roman" w:cstheme="minorHAnsi"/>
          <w:sz w:val="24"/>
          <w:szCs w:val="24"/>
          <w:lang w:eastAsia="id-ID"/>
        </w:rPr>
        <w:t>C.</w:t>
      </w:r>
      <w:r w:rsidRPr="00166640">
        <w:rPr>
          <w:rFonts w:eastAsia="Times New Roman" w:cstheme="minorHAnsi"/>
          <w:sz w:val="24"/>
          <w:szCs w:val="24"/>
          <w:lang w:eastAsia="id-ID"/>
        </w:rPr>
        <w:t xml:space="preserve"> Menggunakan tombol "Backspace"</w:t>
      </w:r>
      <w:r w:rsidRPr="00166640">
        <w:rPr>
          <w:rFonts w:eastAsia="Times New Roman" w:cstheme="minorHAnsi"/>
          <w:sz w:val="24"/>
          <w:szCs w:val="24"/>
          <w:lang w:eastAsia="id-ID"/>
        </w:rPr>
        <w:br/>
      </w:r>
      <w:r w:rsidR="00894A2D">
        <w:rPr>
          <w:rFonts w:eastAsia="Times New Roman" w:cstheme="minorHAnsi"/>
          <w:sz w:val="24"/>
          <w:szCs w:val="24"/>
          <w:lang w:eastAsia="id-ID"/>
        </w:rPr>
        <w:t>D.</w:t>
      </w:r>
      <w:r w:rsidRPr="00166640">
        <w:rPr>
          <w:rFonts w:eastAsia="Times New Roman" w:cstheme="minorHAnsi"/>
          <w:sz w:val="24"/>
          <w:szCs w:val="24"/>
          <w:lang w:eastAsia="id-ID"/>
        </w:rPr>
        <w:t xml:space="preserve"> Menggunakan menu "Edit"</w:t>
      </w:r>
      <w:r w:rsidRPr="00166640">
        <w:rPr>
          <w:rFonts w:eastAsia="Times New Roman" w:cstheme="minorHAnsi"/>
          <w:sz w:val="24"/>
          <w:szCs w:val="24"/>
          <w:lang w:eastAsia="id-ID"/>
        </w:rPr>
        <w:br/>
      </w:r>
      <w:r w:rsidR="00894A2D">
        <w:rPr>
          <w:rFonts w:eastAsia="Times New Roman" w:cstheme="minorHAnsi"/>
          <w:sz w:val="24"/>
          <w:szCs w:val="24"/>
          <w:lang w:eastAsia="id-ID"/>
        </w:rPr>
        <w:t>E.</w:t>
      </w:r>
      <w:r w:rsidRPr="00166640">
        <w:rPr>
          <w:rFonts w:eastAsia="Times New Roman" w:cstheme="minorHAnsi"/>
          <w:sz w:val="24"/>
          <w:szCs w:val="24"/>
          <w:lang w:eastAsia="id-ID"/>
        </w:rPr>
        <w:t xml:space="preserve"> Menggunakan menu "File"</w:t>
      </w:r>
      <w:r w:rsidRPr="00166640">
        <w:rPr>
          <w:rFonts w:eastAsia="Times New Roman" w:cstheme="minorHAnsi"/>
          <w:sz w:val="24"/>
          <w:szCs w:val="24"/>
          <w:lang w:eastAsia="id-ID"/>
        </w:rPr>
        <w:br/>
      </w:r>
    </w:p>
    <w:p w:rsidR="007D65CF" w:rsidRPr="00166640" w:rsidRDefault="007D65CF" w:rsidP="00806418">
      <w:pPr>
        <w:numPr>
          <w:ilvl w:val="0"/>
          <w:numId w:val="3"/>
        </w:numPr>
        <w:spacing w:after="0" w:line="240" w:lineRule="auto"/>
        <w:ind w:left="567" w:hanging="567"/>
        <w:outlineLvl w:val="2"/>
        <w:rPr>
          <w:rFonts w:eastAsia="Times New Roman" w:cstheme="minorHAnsi"/>
          <w:bCs/>
          <w:sz w:val="24"/>
          <w:szCs w:val="24"/>
          <w:lang w:eastAsia="id-ID"/>
        </w:rPr>
      </w:pPr>
      <w:r w:rsidRPr="00166640">
        <w:rPr>
          <w:rFonts w:eastAsia="Times New Roman" w:cstheme="minorHAnsi"/>
          <w:bCs/>
          <w:sz w:val="24"/>
          <w:szCs w:val="24"/>
          <w:lang w:eastAsia="id-ID"/>
        </w:rPr>
        <w:t>Untuk mengatur waktu peralihan slide, kita dapat mengatur di menu:</w:t>
      </w:r>
      <w:r w:rsidRPr="00166640">
        <w:rPr>
          <w:rFonts w:eastAsia="Times New Roman" w:cstheme="minorHAnsi"/>
          <w:sz w:val="24"/>
          <w:szCs w:val="24"/>
          <w:lang w:eastAsia="id-ID"/>
        </w:rPr>
        <w:br/>
      </w:r>
      <w:r w:rsidR="00894A2D">
        <w:rPr>
          <w:rFonts w:eastAsia="Times New Roman" w:cstheme="minorHAnsi"/>
          <w:sz w:val="24"/>
          <w:szCs w:val="24"/>
          <w:lang w:eastAsia="id-ID"/>
        </w:rPr>
        <w:t>A. Home</w:t>
      </w:r>
      <w:r w:rsidR="00894A2D">
        <w:rPr>
          <w:rFonts w:eastAsia="Times New Roman" w:cstheme="minorHAnsi"/>
          <w:sz w:val="24"/>
          <w:szCs w:val="24"/>
          <w:lang w:eastAsia="id-ID"/>
        </w:rPr>
        <w:br/>
      </w:r>
      <w:r w:rsidR="00894A2D" w:rsidRPr="00963A1F">
        <w:rPr>
          <w:rFonts w:eastAsia="Times New Roman" w:cstheme="minorHAnsi"/>
          <w:color w:val="FF0000"/>
          <w:sz w:val="24"/>
          <w:szCs w:val="24"/>
          <w:lang w:eastAsia="id-ID"/>
        </w:rPr>
        <w:t>B. Transition</w:t>
      </w:r>
      <w:r w:rsidR="00894A2D">
        <w:rPr>
          <w:rFonts w:eastAsia="Times New Roman" w:cstheme="minorHAnsi"/>
          <w:sz w:val="24"/>
          <w:szCs w:val="24"/>
          <w:lang w:eastAsia="id-ID"/>
        </w:rPr>
        <w:br/>
        <w:t>C. Design</w:t>
      </w:r>
      <w:r w:rsidR="00894A2D">
        <w:rPr>
          <w:rFonts w:eastAsia="Times New Roman" w:cstheme="minorHAnsi"/>
          <w:sz w:val="24"/>
          <w:szCs w:val="24"/>
          <w:lang w:eastAsia="id-ID"/>
        </w:rPr>
        <w:br/>
        <w:t>D. Insert</w:t>
      </w:r>
      <w:r w:rsidR="00894A2D">
        <w:rPr>
          <w:rFonts w:eastAsia="Times New Roman" w:cstheme="minorHAnsi"/>
          <w:sz w:val="24"/>
          <w:szCs w:val="24"/>
          <w:lang w:eastAsia="id-ID"/>
        </w:rPr>
        <w:br/>
        <w:t>E.</w:t>
      </w:r>
      <w:r w:rsidRPr="00166640">
        <w:rPr>
          <w:rFonts w:eastAsia="Times New Roman" w:cstheme="minorHAnsi"/>
          <w:sz w:val="24"/>
          <w:szCs w:val="24"/>
          <w:lang w:eastAsia="id-ID"/>
        </w:rPr>
        <w:t xml:space="preserve"> Animation</w:t>
      </w:r>
      <w:r w:rsidRPr="00166640">
        <w:rPr>
          <w:rFonts w:eastAsia="Times New Roman" w:cstheme="minorHAnsi"/>
          <w:bCs/>
          <w:sz w:val="24"/>
          <w:szCs w:val="24"/>
          <w:lang w:eastAsia="id-ID"/>
        </w:rPr>
        <w:br/>
      </w:r>
    </w:p>
    <w:p w:rsidR="00166640" w:rsidRPr="00166640" w:rsidRDefault="007D65CF" w:rsidP="00806418">
      <w:pPr>
        <w:numPr>
          <w:ilvl w:val="0"/>
          <w:numId w:val="3"/>
        </w:numPr>
        <w:spacing w:after="0" w:line="240" w:lineRule="auto"/>
        <w:ind w:left="567" w:hanging="567"/>
        <w:outlineLvl w:val="2"/>
        <w:rPr>
          <w:rFonts w:eastAsia="Times New Roman" w:cstheme="minorHAnsi"/>
          <w:sz w:val="24"/>
          <w:szCs w:val="24"/>
          <w:lang w:eastAsia="id-ID"/>
        </w:rPr>
      </w:pPr>
      <w:r w:rsidRPr="00166640">
        <w:rPr>
          <w:rFonts w:eastAsia="Times New Roman" w:cstheme="minorHAnsi"/>
          <w:bCs/>
          <w:sz w:val="24"/>
          <w:szCs w:val="24"/>
          <w:lang w:eastAsia="id-ID"/>
        </w:rPr>
        <w:t>Apa yang dimaksud dengan "Layout" dalam PowerPoint?</w:t>
      </w:r>
      <w:r w:rsidRPr="00166640">
        <w:rPr>
          <w:rFonts w:eastAsia="Times New Roman" w:cstheme="minorHAnsi"/>
          <w:sz w:val="24"/>
          <w:szCs w:val="24"/>
          <w:lang w:eastAsia="id-ID"/>
        </w:rPr>
        <w:br/>
      </w:r>
      <w:r w:rsidR="00AD2489">
        <w:rPr>
          <w:rFonts w:eastAsia="Times New Roman" w:cstheme="minorHAnsi"/>
          <w:sz w:val="24"/>
          <w:szCs w:val="24"/>
          <w:lang w:eastAsia="id-ID"/>
        </w:rPr>
        <w:t>A.</w:t>
      </w:r>
      <w:r w:rsidRPr="00166640">
        <w:rPr>
          <w:rFonts w:eastAsia="Times New Roman" w:cstheme="minorHAnsi"/>
          <w:sz w:val="24"/>
          <w:szCs w:val="24"/>
          <w:lang w:eastAsia="id-ID"/>
        </w:rPr>
        <w:t xml:space="preserve"> Desain warna</w:t>
      </w:r>
      <w:r w:rsidRPr="00166640">
        <w:rPr>
          <w:rFonts w:eastAsia="Times New Roman" w:cstheme="minorHAnsi"/>
          <w:sz w:val="24"/>
          <w:szCs w:val="24"/>
          <w:lang w:eastAsia="id-ID"/>
        </w:rPr>
        <w:br/>
      </w:r>
      <w:r w:rsidR="00AD2489" w:rsidRPr="00963A1F">
        <w:rPr>
          <w:rFonts w:eastAsia="Times New Roman" w:cstheme="minorHAnsi"/>
          <w:color w:val="FF0000"/>
          <w:sz w:val="24"/>
          <w:szCs w:val="24"/>
          <w:lang w:eastAsia="id-ID"/>
        </w:rPr>
        <w:t>B.</w:t>
      </w:r>
      <w:r w:rsidRPr="00963A1F">
        <w:rPr>
          <w:rFonts w:eastAsia="Times New Roman" w:cstheme="minorHAnsi"/>
          <w:color w:val="FF0000"/>
          <w:sz w:val="24"/>
          <w:szCs w:val="24"/>
          <w:lang w:eastAsia="id-ID"/>
        </w:rPr>
        <w:t xml:space="preserve"> </w:t>
      </w:r>
      <w:r w:rsidR="00AD2489" w:rsidRPr="00963A1F">
        <w:rPr>
          <w:rFonts w:eastAsia="Times New Roman" w:cstheme="minorHAnsi"/>
          <w:color w:val="FF0000"/>
          <w:sz w:val="24"/>
          <w:szCs w:val="24"/>
          <w:lang w:eastAsia="id-ID"/>
        </w:rPr>
        <w:t>Pengaturan elemen dalam slide</w:t>
      </w:r>
      <w:r w:rsidR="00AD2489">
        <w:rPr>
          <w:rFonts w:eastAsia="Times New Roman" w:cstheme="minorHAnsi"/>
          <w:sz w:val="24"/>
          <w:szCs w:val="24"/>
          <w:lang w:eastAsia="id-ID"/>
        </w:rPr>
        <w:br/>
        <w:t>C. Jenis font</w:t>
      </w:r>
      <w:r w:rsidR="00AD2489">
        <w:rPr>
          <w:rFonts w:eastAsia="Times New Roman" w:cstheme="minorHAnsi"/>
          <w:sz w:val="24"/>
          <w:szCs w:val="24"/>
          <w:lang w:eastAsia="id-ID"/>
        </w:rPr>
        <w:br/>
        <w:t>D. Efek animasi</w:t>
      </w:r>
      <w:r w:rsidR="00AD2489">
        <w:rPr>
          <w:rFonts w:eastAsia="Times New Roman" w:cstheme="minorHAnsi"/>
          <w:sz w:val="24"/>
          <w:szCs w:val="24"/>
          <w:lang w:eastAsia="id-ID"/>
        </w:rPr>
        <w:br/>
        <w:t xml:space="preserve">E. </w:t>
      </w:r>
      <w:r w:rsidRPr="00166640">
        <w:rPr>
          <w:rFonts w:eastAsia="Times New Roman" w:cstheme="minorHAnsi"/>
          <w:sz w:val="24"/>
          <w:szCs w:val="24"/>
          <w:lang w:eastAsia="id-ID"/>
        </w:rPr>
        <w:t>Tipe grafik</w:t>
      </w:r>
      <w:r w:rsidRPr="00166640">
        <w:rPr>
          <w:rFonts w:eastAsia="Times New Roman" w:cstheme="minorHAnsi"/>
          <w:sz w:val="24"/>
          <w:szCs w:val="24"/>
          <w:lang w:eastAsia="id-ID"/>
        </w:rPr>
        <w:br/>
      </w:r>
    </w:p>
    <w:p w:rsidR="00080476" w:rsidRPr="00166640" w:rsidRDefault="00080476" w:rsidP="00806418">
      <w:pPr>
        <w:numPr>
          <w:ilvl w:val="0"/>
          <w:numId w:val="3"/>
        </w:numPr>
        <w:spacing w:after="0" w:line="240" w:lineRule="auto"/>
        <w:ind w:left="567" w:hanging="567"/>
        <w:outlineLvl w:val="2"/>
        <w:rPr>
          <w:rFonts w:eastAsia="Times New Roman" w:cstheme="minorHAnsi"/>
          <w:sz w:val="24"/>
          <w:szCs w:val="24"/>
          <w:lang w:eastAsia="id-ID"/>
        </w:rPr>
      </w:pPr>
      <w:r w:rsidRPr="00080476">
        <w:rPr>
          <w:rFonts w:eastAsia="Times New Roman" w:cstheme="minorHAnsi"/>
          <w:sz w:val="24"/>
          <w:szCs w:val="24"/>
          <w:lang w:eastAsia="id-ID"/>
        </w:rPr>
        <w:t xml:space="preserve">Apa fungsi utama dari Microsoft Word?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Mengedit video</w:t>
      </w:r>
      <w:r w:rsidRPr="00080476">
        <w:rPr>
          <w:rFonts w:eastAsia="Times New Roman" w:cstheme="minorHAnsi"/>
          <w:sz w:val="24"/>
          <w:szCs w:val="24"/>
          <w:lang w:eastAsia="id-ID"/>
        </w:rPr>
        <w:br/>
        <w:t>B. Membuat spreadsheet</w:t>
      </w:r>
      <w:r w:rsidRPr="00080476">
        <w:rPr>
          <w:rFonts w:eastAsia="Times New Roman" w:cstheme="minorHAnsi"/>
          <w:sz w:val="24"/>
          <w:szCs w:val="24"/>
          <w:lang w:eastAsia="id-ID"/>
        </w:rPr>
        <w:br/>
      </w:r>
      <w:r w:rsidRPr="00963A1F">
        <w:rPr>
          <w:rFonts w:eastAsia="Times New Roman" w:cstheme="minorHAnsi"/>
          <w:color w:val="FF0000"/>
          <w:sz w:val="24"/>
          <w:szCs w:val="24"/>
          <w:lang w:eastAsia="id-ID"/>
        </w:rPr>
        <w:t>C. Menulis dan mengedit dokumen teks</w:t>
      </w:r>
      <w:r w:rsidRPr="00080476">
        <w:rPr>
          <w:rFonts w:eastAsia="Times New Roman" w:cstheme="minorHAnsi"/>
          <w:sz w:val="24"/>
          <w:szCs w:val="24"/>
          <w:lang w:eastAsia="id-ID"/>
        </w:rPr>
        <w:br/>
        <w:t>D. Mengelola database</w:t>
      </w:r>
      <w:r w:rsidRPr="00080476">
        <w:rPr>
          <w:rFonts w:eastAsia="Times New Roman" w:cstheme="minorHAnsi"/>
          <w:sz w:val="24"/>
          <w:szCs w:val="24"/>
          <w:lang w:eastAsia="id-ID"/>
        </w:rPr>
        <w:br/>
        <w:t>E. Membuat presentasi</w:t>
      </w:r>
      <w:r w:rsidRPr="00080476">
        <w:rPr>
          <w:rFonts w:eastAsia="Times New Roman" w:cstheme="minorHAnsi"/>
          <w:sz w:val="24"/>
          <w:szCs w:val="24"/>
          <w:lang w:eastAsia="id-ID"/>
        </w:rPr>
        <w:br/>
      </w: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sidRPr="007D65CF">
        <w:rPr>
          <w:rFonts w:eastAsia="Times New Roman" w:cstheme="minorHAnsi"/>
          <w:bCs/>
          <w:sz w:val="24"/>
          <w:szCs w:val="24"/>
          <w:lang w:eastAsia="id-ID"/>
        </w:rPr>
        <w:t>5</w:t>
      </w:r>
      <w:r w:rsidR="00080476" w:rsidRPr="00080476">
        <w:rPr>
          <w:rFonts w:eastAsia="Times New Roman" w:cstheme="minorHAnsi"/>
          <w:bCs/>
          <w:sz w:val="24"/>
          <w:szCs w:val="24"/>
          <w:lang w:eastAsia="id-ID"/>
        </w:rPr>
        <w:t>2</w:t>
      </w:r>
      <w:r w:rsidR="0068645B"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Di Microsoft Excel, apa yang dimaksud dengan "cell"?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Baris dalam tabel</w:t>
      </w:r>
      <w:r w:rsidRPr="00080476">
        <w:rPr>
          <w:rFonts w:eastAsia="Times New Roman" w:cstheme="minorHAnsi"/>
          <w:sz w:val="24"/>
          <w:szCs w:val="24"/>
          <w:lang w:eastAsia="id-ID"/>
        </w:rPr>
        <w:br/>
        <w:t>B. Kolom dalam tabel</w:t>
      </w:r>
      <w:r w:rsidRPr="00080476">
        <w:rPr>
          <w:rFonts w:eastAsia="Times New Roman" w:cstheme="minorHAnsi"/>
          <w:sz w:val="24"/>
          <w:szCs w:val="24"/>
          <w:lang w:eastAsia="id-ID"/>
        </w:rPr>
        <w:br/>
      </w:r>
      <w:r w:rsidRPr="00963A1F">
        <w:rPr>
          <w:rFonts w:eastAsia="Times New Roman" w:cstheme="minorHAnsi"/>
          <w:color w:val="FF0000"/>
          <w:sz w:val="24"/>
          <w:szCs w:val="24"/>
          <w:lang w:eastAsia="id-ID"/>
        </w:rPr>
        <w:t>C. Tempat untuk memasukkan data</w:t>
      </w:r>
      <w:r w:rsidRPr="00080476">
        <w:rPr>
          <w:rFonts w:eastAsia="Times New Roman" w:cstheme="minorHAnsi"/>
          <w:sz w:val="24"/>
          <w:szCs w:val="24"/>
          <w:lang w:eastAsia="id-ID"/>
        </w:rPr>
        <w:br/>
        <w:t>D. Gambar dalam spreadsheet</w:t>
      </w:r>
      <w:r w:rsidRPr="00080476">
        <w:rPr>
          <w:rFonts w:eastAsia="Times New Roman" w:cstheme="minorHAnsi"/>
          <w:sz w:val="24"/>
          <w:szCs w:val="24"/>
          <w:lang w:eastAsia="id-ID"/>
        </w:rPr>
        <w:br/>
        <w:t>E. Teks dalam dokumen</w:t>
      </w:r>
      <w:r w:rsidRPr="00080476">
        <w:rPr>
          <w:rFonts w:eastAsia="Times New Roman" w:cstheme="minorHAnsi"/>
          <w:sz w:val="24"/>
          <w:szCs w:val="24"/>
          <w:lang w:eastAsia="id-ID"/>
        </w:rPr>
        <w:br/>
      </w: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sidRPr="007D65CF">
        <w:rPr>
          <w:rFonts w:eastAsia="Times New Roman" w:cstheme="minorHAnsi"/>
          <w:bCs/>
          <w:sz w:val="24"/>
          <w:szCs w:val="24"/>
          <w:lang w:eastAsia="id-ID"/>
        </w:rPr>
        <w:t>5</w:t>
      </w:r>
      <w:r w:rsidR="00080476" w:rsidRPr="00080476">
        <w:rPr>
          <w:rFonts w:eastAsia="Times New Roman" w:cstheme="minorHAnsi"/>
          <w:bCs/>
          <w:sz w:val="24"/>
          <w:szCs w:val="24"/>
          <w:lang w:eastAsia="id-ID"/>
        </w:rPr>
        <w:t>3</w:t>
      </w:r>
      <w:r w:rsidR="0068645B"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ekstensi file default untuk Microsoft PowerPoint 2016?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.docx</w:t>
      </w:r>
      <w:r w:rsidRPr="00080476">
        <w:rPr>
          <w:rFonts w:eastAsia="Times New Roman" w:cstheme="minorHAnsi"/>
          <w:sz w:val="24"/>
          <w:szCs w:val="24"/>
          <w:lang w:eastAsia="id-ID"/>
        </w:rPr>
        <w:br/>
        <w:t>B. .xlsx</w:t>
      </w:r>
      <w:r w:rsidRPr="00080476">
        <w:rPr>
          <w:rFonts w:eastAsia="Times New Roman" w:cstheme="minorHAnsi"/>
          <w:sz w:val="24"/>
          <w:szCs w:val="24"/>
          <w:lang w:eastAsia="id-ID"/>
        </w:rPr>
        <w:br/>
      </w:r>
      <w:r w:rsidRPr="00963A1F">
        <w:rPr>
          <w:rFonts w:eastAsia="Times New Roman" w:cstheme="minorHAnsi"/>
          <w:color w:val="FF0000"/>
          <w:sz w:val="24"/>
          <w:szCs w:val="24"/>
          <w:lang w:eastAsia="id-ID"/>
        </w:rPr>
        <w:t>C. .pptx</w:t>
      </w:r>
      <w:r w:rsidRPr="00080476">
        <w:rPr>
          <w:rFonts w:eastAsia="Times New Roman" w:cstheme="minorHAnsi"/>
          <w:sz w:val="24"/>
          <w:szCs w:val="24"/>
          <w:lang w:eastAsia="id-ID"/>
        </w:rPr>
        <w:br/>
        <w:t>D. .pdf</w:t>
      </w:r>
      <w:r w:rsidRPr="00080476">
        <w:rPr>
          <w:rFonts w:eastAsia="Times New Roman" w:cstheme="minorHAnsi"/>
          <w:sz w:val="24"/>
          <w:szCs w:val="24"/>
          <w:lang w:eastAsia="id-ID"/>
        </w:rPr>
        <w:br/>
      </w:r>
      <w:r w:rsidRPr="00080476">
        <w:rPr>
          <w:rFonts w:eastAsia="Times New Roman" w:cstheme="minorHAnsi"/>
          <w:sz w:val="24"/>
          <w:szCs w:val="24"/>
          <w:lang w:eastAsia="id-ID"/>
        </w:rPr>
        <w:lastRenderedPageBreak/>
        <w:t>E. .txt</w:t>
      </w:r>
      <w:r w:rsidRPr="00080476">
        <w:rPr>
          <w:rFonts w:eastAsia="Times New Roman" w:cstheme="minorHAnsi"/>
          <w:sz w:val="24"/>
          <w:szCs w:val="24"/>
          <w:lang w:eastAsia="id-ID"/>
        </w:rPr>
        <w:br/>
      </w: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5</w:t>
      </w:r>
      <w:r w:rsidR="00080476" w:rsidRPr="00080476">
        <w:rPr>
          <w:rFonts w:eastAsia="Times New Roman" w:cstheme="minorHAnsi"/>
          <w:bCs/>
          <w:sz w:val="24"/>
          <w:szCs w:val="24"/>
          <w:lang w:eastAsia="id-ID"/>
        </w:rPr>
        <w:t>4</w:t>
      </w:r>
      <w:r w:rsidR="0068645B"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Fitur mana yang digunakan untuk menambahkan tabel di Microsoft Word?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Insert &gt; Picture</w:t>
      </w:r>
      <w:r w:rsidRPr="00080476">
        <w:rPr>
          <w:rFonts w:eastAsia="Times New Roman" w:cstheme="minorHAnsi"/>
          <w:sz w:val="24"/>
          <w:szCs w:val="24"/>
          <w:lang w:eastAsia="id-ID"/>
        </w:rPr>
        <w:br/>
      </w:r>
      <w:r w:rsidRPr="00963A1F">
        <w:rPr>
          <w:rFonts w:eastAsia="Times New Roman" w:cstheme="minorHAnsi"/>
          <w:color w:val="FF0000"/>
          <w:sz w:val="24"/>
          <w:szCs w:val="24"/>
          <w:lang w:eastAsia="id-ID"/>
        </w:rPr>
        <w:t>B. Insert &gt; Table</w:t>
      </w:r>
      <w:r w:rsidRPr="00080476">
        <w:rPr>
          <w:rFonts w:eastAsia="Times New Roman" w:cstheme="minorHAnsi"/>
          <w:sz w:val="24"/>
          <w:szCs w:val="24"/>
          <w:lang w:eastAsia="id-ID"/>
        </w:rPr>
        <w:br/>
        <w:t>C. Home &gt; Font</w:t>
      </w:r>
      <w:r w:rsidRPr="00080476">
        <w:rPr>
          <w:rFonts w:eastAsia="Times New Roman" w:cstheme="minorHAnsi"/>
          <w:sz w:val="24"/>
          <w:szCs w:val="24"/>
          <w:lang w:eastAsia="id-ID"/>
        </w:rPr>
        <w:br/>
        <w:t>D. Layout &gt; Breaks</w:t>
      </w:r>
      <w:r w:rsidRPr="00080476">
        <w:rPr>
          <w:rFonts w:eastAsia="Times New Roman" w:cstheme="minorHAnsi"/>
          <w:sz w:val="24"/>
          <w:szCs w:val="24"/>
          <w:lang w:eastAsia="id-ID"/>
        </w:rPr>
        <w:br/>
        <w:t>E. Review &gt; Spelling</w:t>
      </w:r>
      <w:r w:rsidRPr="00080476">
        <w:rPr>
          <w:rFonts w:eastAsia="Times New Roman" w:cstheme="minorHAnsi"/>
          <w:sz w:val="24"/>
          <w:szCs w:val="24"/>
          <w:lang w:eastAsia="id-ID"/>
        </w:rPr>
        <w:br/>
      </w: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5</w:t>
      </w:r>
      <w:r w:rsidR="00080476" w:rsidRPr="00080476">
        <w:rPr>
          <w:rFonts w:eastAsia="Times New Roman" w:cstheme="minorHAnsi"/>
          <w:bCs/>
          <w:sz w:val="24"/>
          <w:szCs w:val="24"/>
          <w:lang w:eastAsia="id-ID"/>
        </w:rPr>
        <w:t>5</w:t>
      </w:r>
      <w:r w:rsidR="0068645B"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kegunaan fungsi VLOOKUP di Microsoft Excel?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Menghitung rata-rata</w:t>
      </w:r>
      <w:r w:rsidRPr="00080476">
        <w:rPr>
          <w:rFonts w:eastAsia="Times New Roman" w:cstheme="minorHAnsi"/>
          <w:sz w:val="24"/>
          <w:szCs w:val="24"/>
          <w:lang w:eastAsia="id-ID"/>
        </w:rPr>
        <w:br/>
      </w:r>
      <w:r w:rsidRPr="00963A1F">
        <w:rPr>
          <w:rFonts w:eastAsia="Times New Roman" w:cstheme="minorHAnsi"/>
          <w:color w:val="FF0000"/>
          <w:sz w:val="24"/>
          <w:szCs w:val="24"/>
          <w:lang w:eastAsia="id-ID"/>
        </w:rPr>
        <w:t>B. Mencari nilai dalam tabel vertikal</w:t>
      </w:r>
      <w:r w:rsidRPr="00080476">
        <w:rPr>
          <w:rFonts w:eastAsia="Times New Roman" w:cstheme="minorHAnsi"/>
          <w:sz w:val="24"/>
          <w:szCs w:val="24"/>
          <w:lang w:eastAsia="id-ID"/>
        </w:rPr>
        <w:br/>
        <w:t>C. Menjumlahkan angka</w:t>
      </w:r>
      <w:r w:rsidRPr="00080476">
        <w:rPr>
          <w:rFonts w:eastAsia="Times New Roman" w:cstheme="minorHAnsi"/>
          <w:sz w:val="24"/>
          <w:szCs w:val="24"/>
          <w:lang w:eastAsia="id-ID"/>
        </w:rPr>
        <w:br/>
        <w:t>D. Mengurutkan data</w:t>
      </w:r>
      <w:r w:rsidRPr="00080476">
        <w:rPr>
          <w:rFonts w:eastAsia="Times New Roman" w:cstheme="minorHAnsi"/>
          <w:sz w:val="24"/>
          <w:szCs w:val="24"/>
          <w:lang w:eastAsia="id-ID"/>
        </w:rPr>
        <w:br/>
        <w:t>E. Menyusun grafik</w:t>
      </w:r>
      <w:r w:rsidRPr="00080476">
        <w:rPr>
          <w:rFonts w:eastAsia="Times New Roman" w:cstheme="minorHAnsi"/>
          <w:sz w:val="24"/>
          <w:szCs w:val="24"/>
          <w:lang w:eastAsia="id-ID"/>
        </w:rPr>
        <w:br/>
      </w: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5</w:t>
      </w:r>
      <w:r w:rsidR="00080476" w:rsidRPr="00080476">
        <w:rPr>
          <w:rFonts w:eastAsia="Times New Roman" w:cstheme="minorHAnsi"/>
          <w:bCs/>
          <w:sz w:val="24"/>
          <w:szCs w:val="24"/>
          <w:lang w:eastAsia="id-ID"/>
        </w:rPr>
        <w:t>6</w:t>
      </w:r>
      <w:r w:rsidR="0068645B"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yang dimaksud dengan "slide master" dalam PowerPoint?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Gambar utama di slide</w:t>
      </w:r>
      <w:r w:rsidRPr="00080476">
        <w:rPr>
          <w:rFonts w:eastAsia="Times New Roman" w:cstheme="minorHAnsi"/>
          <w:sz w:val="24"/>
          <w:szCs w:val="24"/>
          <w:lang w:eastAsia="id-ID"/>
        </w:rPr>
        <w:br/>
      </w:r>
      <w:r w:rsidRPr="00963A1F">
        <w:rPr>
          <w:rFonts w:eastAsia="Times New Roman" w:cstheme="minorHAnsi"/>
          <w:color w:val="FF0000"/>
          <w:sz w:val="24"/>
          <w:szCs w:val="24"/>
          <w:lang w:eastAsia="id-ID"/>
        </w:rPr>
        <w:t>B. Desain dan format untuk semua slide</w:t>
      </w:r>
      <w:r w:rsidRPr="00080476">
        <w:rPr>
          <w:rFonts w:eastAsia="Times New Roman" w:cstheme="minorHAnsi"/>
          <w:sz w:val="24"/>
          <w:szCs w:val="24"/>
          <w:lang w:eastAsia="id-ID"/>
        </w:rPr>
        <w:br/>
        <w:t>C. Slide pertama dalam presentasi</w:t>
      </w:r>
      <w:r w:rsidRPr="00080476">
        <w:rPr>
          <w:rFonts w:eastAsia="Times New Roman" w:cstheme="minorHAnsi"/>
          <w:sz w:val="24"/>
          <w:szCs w:val="24"/>
          <w:lang w:eastAsia="id-ID"/>
        </w:rPr>
        <w:br/>
        <w:t>D. Teks yang muncul di setiap slide</w:t>
      </w:r>
      <w:r w:rsidRPr="00080476">
        <w:rPr>
          <w:rFonts w:eastAsia="Times New Roman" w:cstheme="minorHAnsi"/>
          <w:sz w:val="24"/>
          <w:szCs w:val="24"/>
          <w:lang w:eastAsia="id-ID"/>
        </w:rPr>
        <w:br/>
        <w:t>E. Animasi yang digunakan dalam presentasi</w:t>
      </w:r>
      <w:r w:rsidRPr="00080476">
        <w:rPr>
          <w:rFonts w:eastAsia="Times New Roman" w:cstheme="minorHAnsi"/>
          <w:sz w:val="24"/>
          <w:szCs w:val="24"/>
          <w:lang w:eastAsia="id-ID"/>
        </w:rPr>
        <w:br/>
      </w: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5</w:t>
      </w:r>
      <w:r w:rsidR="00080476" w:rsidRPr="00080476">
        <w:rPr>
          <w:rFonts w:eastAsia="Times New Roman" w:cstheme="minorHAnsi"/>
          <w:bCs/>
          <w:sz w:val="24"/>
          <w:szCs w:val="24"/>
          <w:lang w:eastAsia="id-ID"/>
        </w:rPr>
        <w:t>7</w:t>
      </w:r>
      <w:r w:rsidR="0068645B"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Fitur mana yang memungkinkan kolaborasi dalam dokumen Word secara real-time?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Track Changes</w:t>
      </w:r>
      <w:r w:rsidRPr="00080476">
        <w:rPr>
          <w:rFonts w:eastAsia="Times New Roman" w:cstheme="minorHAnsi"/>
          <w:sz w:val="24"/>
          <w:szCs w:val="24"/>
          <w:lang w:eastAsia="id-ID"/>
        </w:rPr>
        <w:br/>
        <w:t>B. Comments</w:t>
      </w:r>
      <w:r w:rsidRPr="00080476">
        <w:rPr>
          <w:rFonts w:eastAsia="Times New Roman" w:cstheme="minorHAnsi"/>
          <w:sz w:val="24"/>
          <w:szCs w:val="24"/>
          <w:lang w:eastAsia="id-ID"/>
        </w:rPr>
        <w:br/>
      </w:r>
      <w:r w:rsidRPr="00963A1F">
        <w:rPr>
          <w:rFonts w:eastAsia="Times New Roman" w:cstheme="minorHAnsi"/>
          <w:color w:val="FF0000"/>
          <w:sz w:val="24"/>
          <w:szCs w:val="24"/>
          <w:lang w:eastAsia="id-ID"/>
        </w:rPr>
        <w:t>C. Share</w:t>
      </w:r>
      <w:r w:rsidRPr="00080476">
        <w:rPr>
          <w:rFonts w:eastAsia="Times New Roman" w:cstheme="minorHAnsi"/>
          <w:sz w:val="24"/>
          <w:szCs w:val="24"/>
          <w:lang w:eastAsia="id-ID"/>
        </w:rPr>
        <w:br/>
        <w:t>D. Mail Merge</w:t>
      </w:r>
      <w:r w:rsidRPr="00080476">
        <w:rPr>
          <w:rFonts w:eastAsia="Times New Roman" w:cstheme="minorHAnsi"/>
          <w:sz w:val="24"/>
          <w:szCs w:val="24"/>
          <w:lang w:eastAsia="id-ID"/>
        </w:rPr>
        <w:br/>
        <w:t>E. Page Layout</w:t>
      </w:r>
      <w:r w:rsidRPr="00080476">
        <w:rPr>
          <w:rFonts w:eastAsia="Times New Roman" w:cstheme="minorHAnsi"/>
          <w:sz w:val="24"/>
          <w:szCs w:val="24"/>
          <w:lang w:eastAsia="id-ID"/>
        </w:rPr>
        <w:br/>
      </w: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5</w:t>
      </w:r>
      <w:r w:rsidR="00080476" w:rsidRPr="00080476">
        <w:rPr>
          <w:rFonts w:eastAsia="Times New Roman" w:cstheme="minorHAnsi"/>
          <w:bCs/>
          <w:sz w:val="24"/>
          <w:szCs w:val="24"/>
          <w:lang w:eastAsia="id-ID"/>
        </w:rPr>
        <w:t>8</w:t>
      </w:r>
      <w:r w:rsidR="0068645B"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Dalam Excel, fungsi mana yang digunakan untuk menghitung jumlah angka?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COUNTIF</w:t>
      </w:r>
      <w:r w:rsidRPr="00080476">
        <w:rPr>
          <w:rFonts w:eastAsia="Times New Roman" w:cstheme="minorHAnsi"/>
          <w:sz w:val="24"/>
          <w:szCs w:val="24"/>
          <w:lang w:eastAsia="id-ID"/>
        </w:rPr>
        <w:br/>
      </w:r>
      <w:r w:rsidRPr="00963A1F">
        <w:rPr>
          <w:rFonts w:eastAsia="Times New Roman" w:cstheme="minorHAnsi"/>
          <w:color w:val="FF0000"/>
          <w:sz w:val="24"/>
          <w:szCs w:val="24"/>
          <w:lang w:eastAsia="id-ID"/>
        </w:rPr>
        <w:t>B. SUM</w:t>
      </w:r>
      <w:r w:rsidRPr="00080476">
        <w:rPr>
          <w:rFonts w:eastAsia="Times New Roman" w:cstheme="minorHAnsi"/>
          <w:sz w:val="24"/>
          <w:szCs w:val="24"/>
          <w:lang w:eastAsia="id-ID"/>
        </w:rPr>
        <w:br/>
        <w:t>C. AVERAGE</w:t>
      </w:r>
      <w:r w:rsidRPr="00080476">
        <w:rPr>
          <w:rFonts w:eastAsia="Times New Roman" w:cstheme="minorHAnsi"/>
          <w:sz w:val="24"/>
          <w:szCs w:val="24"/>
          <w:lang w:eastAsia="id-ID"/>
        </w:rPr>
        <w:br/>
        <w:t>D. MAX</w:t>
      </w:r>
      <w:r w:rsidRPr="00080476">
        <w:rPr>
          <w:rFonts w:eastAsia="Times New Roman" w:cstheme="minorHAnsi"/>
          <w:sz w:val="24"/>
          <w:szCs w:val="24"/>
          <w:lang w:eastAsia="id-ID"/>
        </w:rPr>
        <w:br/>
        <w:t>E. MIN</w:t>
      </w:r>
      <w:r w:rsidRPr="00080476">
        <w:rPr>
          <w:rFonts w:eastAsia="Times New Roman" w:cstheme="minorHAnsi"/>
          <w:sz w:val="24"/>
          <w:szCs w:val="24"/>
          <w:lang w:eastAsia="id-ID"/>
        </w:rPr>
        <w:br/>
      </w: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5</w:t>
      </w:r>
      <w:r w:rsidR="00080476" w:rsidRPr="00080476">
        <w:rPr>
          <w:rFonts w:eastAsia="Times New Roman" w:cstheme="minorHAnsi"/>
          <w:bCs/>
          <w:sz w:val="24"/>
          <w:szCs w:val="24"/>
          <w:lang w:eastAsia="id-ID"/>
        </w:rPr>
        <w:t>9</w:t>
      </w:r>
      <w:r w:rsidR="0068645B"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tujuan dari "Mail Merge" di Microsoft Word?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Mengedit gambar</w:t>
      </w:r>
      <w:r w:rsidRPr="00080476">
        <w:rPr>
          <w:rFonts w:eastAsia="Times New Roman" w:cstheme="minorHAnsi"/>
          <w:sz w:val="24"/>
          <w:szCs w:val="24"/>
          <w:lang w:eastAsia="id-ID"/>
        </w:rPr>
        <w:br/>
      </w:r>
      <w:r w:rsidRPr="00963A1F">
        <w:rPr>
          <w:rFonts w:eastAsia="Times New Roman" w:cstheme="minorHAnsi"/>
          <w:color w:val="FF0000"/>
          <w:sz w:val="24"/>
          <w:szCs w:val="24"/>
          <w:lang w:eastAsia="id-ID"/>
        </w:rPr>
        <w:t>B. Mengirim email massal dengan personalisasi</w:t>
      </w:r>
      <w:r w:rsidRPr="00080476">
        <w:rPr>
          <w:rFonts w:eastAsia="Times New Roman" w:cstheme="minorHAnsi"/>
          <w:sz w:val="24"/>
          <w:szCs w:val="24"/>
          <w:lang w:eastAsia="id-ID"/>
        </w:rPr>
        <w:br/>
        <w:t>C. Membuat tabel</w:t>
      </w:r>
      <w:r w:rsidRPr="00080476">
        <w:rPr>
          <w:rFonts w:eastAsia="Times New Roman" w:cstheme="minorHAnsi"/>
          <w:sz w:val="24"/>
          <w:szCs w:val="24"/>
          <w:lang w:eastAsia="id-ID"/>
        </w:rPr>
        <w:br/>
        <w:t>D. Menyusun grafik</w:t>
      </w:r>
      <w:r w:rsidRPr="00080476">
        <w:rPr>
          <w:rFonts w:eastAsia="Times New Roman" w:cstheme="minorHAnsi"/>
          <w:sz w:val="24"/>
          <w:szCs w:val="24"/>
          <w:lang w:eastAsia="id-ID"/>
        </w:rPr>
        <w:br/>
        <w:t>E. Mengelola data</w:t>
      </w:r>
      <w:r w:rsidRPr="00080476">
        <w:rPr>
          <w:rFonts w:eastAsia="Times New Roman" w:cstheme="minorHAnsi"/>
          <w:sz w:val="24"/>
          <w:szCs w:val="24"/>
          <w:lang w:eastAsia="id-ID"/>
        </w:rPr>
        <w:br/>
      </w: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6</w:t>
      </w:r>
      <w:r w:rsidR="00080476" w:rsidRPr="00080476">
        <w:rPr>
          <w:rFonts w:eastAsia="Times New Roman" w:cstheme="minorHAnsi"/>
          <w:bCs/>
          <w:sz w:val="24"/>
          <w:szCs w:val="24"/>
          <w:lang w:eastAsia="id-ID"/>
        </w:rPr>
        <w:t>0</w:t>
      </w:r>
      <w:r w:rsidR="0068645B"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Bagaimana cara mengubah orientasi halaman menjadi landscape di Word?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Layout &gt; Orientation &gt; Portrait</w:t>
      </w:r>
      <w:r w:rsidRPr="00080476">
        <w:rPr>
          <w:rFonts w:eastAsia="Times New Roman" w:cstheme="minorHAnsi"/>
          <w:sz w:val="24"/>
          <w:szCs w:val="24"/>
          <w:lang w:eastAsia="id-ID"/>
        </w:rPr>
        <w:br/>
      </w:r>
      <w:r w:rsidRPr="00963A1F">
        <w:rPr>
          <w:rFonts w:eastAsia="Times New Roman" w:cstheme="minorHAnsi"/>
          <w:color w:val="FF0000"/>
          <w:sz w:val="24"/>
          <w:szCs w:val="24"/>
          <w:lang w:eastAsia="id-ID"/>
        </w:rPr>
        <w:t>B. Layout &gt; Orientation &gt; Landscape</w:t>
      </w:r>
      <w:r w:rsidRPr="00080476">
        <w:rPr>
          <w:rFonts w:eastAsia="Times New Roman" w:cstheme="minorHAnsi"/>
          <w:sz w:val="24"/>
          <w:szCs w:val="24"/>
          <w:lang w:eastAsia="id-ID"/>
        </w:rPr>
        <w:br/>
      </w:r>
      <w:r w:rsidRPr="00080476">
        <w:rPr>
          <w:rFonts w:eastAsia="Times New Roman" w:cstheme="minorHAnsi"/>
          <w:sz w:val="24"/>
          <w:szCs w:val="24"/>
          <w:lang w:eastAsia="id-ID"/>
        </w:rPr>
        <w:lastRenderedPageBreak/>
        <w:t>C. Home &gt; Font</w:t>
      </w:r>
      <w:r w:rsidRPr="00080476">
        <w:rPr>
          <w:rFonts w:eastAsia="Times New Roman" w:cstheme="minorHAnsi"/>
          <w:sz w:val="24"/>
          <w:szCs w:val="24"/>
          <w:lang w:eastAsia="id-ID"/>
        </w:rPr>
        <w:br/>
        <w:t>D. Insert &gt; Page Number</w:t>
      </w:r>
      <w:r w:rsidRPr="00080476">
        <w:rPr>
          <w:rFonts w:eastAsia="Times New Roman" w:cstheme="minorHAnsi"/>
          <w:sz w:val="24"/>
          <w:szCs w:val="24"/>
          <w:lang w:eastAsia="id-ID"/>
        </w:rPr>
        <w:br/>
        <w:t>E. Review &gt; Language</w:t>
      </w:r>
      <w:r w:rsidRPr="00080476">
        <w:rPr>
          <w:rFonts w:eastAsia="Times New Roman" w:cstheme="minorHAnsi"/>
          <w:sz w:val="24"/>
          <w:szCs w:val="24"/>
          <w:lang w:eastAsia="id-ID"/>
        </w:rPr>
        <w:br/>
      </w: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6</w:t>
      </w:r>
      <w:r w:rsidR="00080476" w:rsidRPr="00080476">
        <w:rPr>
          <w:rFonts w:eastAsia="Times New Roman" w:cstheme="minorHAnsi"/>
          <w:bCs/>
          <w:sz w:val="24"/>
          <w:szCs w:val="24"/>
          <w:lang w:eastAsia="id-ID"/>
        </w:rPr>
        <w:t>1</w:t>
      </w:r>
      <w:r w:rsidR="0068645B"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Fitur apa yang digunakan untuk menambahkan hyperlink di Word? </w:t>
      </w:r>
    </w:p>
    <w:p w:rsidR="00080476" w:rsidRPr="00080476" w:rsidRDefault="00080476" w:rsidP="00806418">
      <w:pPr>
        <w:spacing w:after="0" w:line="240" w:lineRule="auto"/>
        <w:ind w:left="567"/>
        <w:rPr>
          <w:rFonts w:eastAsia="Times New Roman" w:cstheme="minorHAnsi"/>
          <w:sz w:val="24"/>
          <w:szCs w:val="24"/>
          <w:lang w:eastAsia="id-ID"/>
        </w:rPr>
      </w:pPr>
      <w:r w:rsidRPr="00963A1F">
        <w:rPr>
          <w:rFonts w:eastAsia="Times New Roman" w:cstheme="minorHAnsi"/>
          <w:color w:val="FF0000"/>
          <w:sz w:val="24"/>
          <w:szCs w:val="24"/>
          <w:lang w:eastAsia="id-ID"/>
        </w:rPr>
        <w:t>A. Insert &gt; Hyperlink</w:t>
      </w:r>
      <w:r w:rsidRPr="00080476">
        <w:rPr>
          <w:rFonts w:eastAsia="Times New Roman" w:cstheme="minorHAnsi"/>
          <w:sz w:val="24"/>
          <w:szCs w:val="24"/>
          <w:lang w:eastAsia="id-ID"/>
        </w:rPr>
        <w:br/>
        <w:t>B. Home &gt; Link</w:t>
      </w:r>
      <w:r w:rsidRPr="00080476">
        <w:rPr>
          <w:rFonts w:eastAsia="Times New Roman" w:cstheme="minorHAnsi"/>
          <w:sz w:val="24"/>
          <w:szCs w:val="24"/>
          <w:lang w:eastAsia="id-ID"/>
        </w:rPr>
        <w:br/>
        <w:t>C. Layout &gt; Hyperlink</w:t>
      </w:r>
      <w:r w:rsidRPr="00080476">
        <w:rPr>
          <w:rFonts w:eastAsia="Times New Roman" w:cstheme="minorHAnsi"/>
          <w:sz w:val="24"/>
          <w:szCs w:val="24"/>
          <w:lang w:eastAsia="id-ID"/>
        </w:rPr>
        <w:br/>
        <w:t>D. Review &gt; Add Link</w:t>
      </w:r>
      <w:r w:rsidRPr="00080476">
        <w:rPr>
          <w:rFonts w:eastAsia="Times New Roman" w:cstheme="minorHAnsi"/>
          <w:sz w:val="24"/>
          <w:szCs w:val="24"/>
          <w:lang w:eastAsia="id-ID"/>
        </w:rPr>
        <w:br/>
        <w:t>E. View &gt; Hyperlink</w:t>
      </w:r>
      <w:r w:rsidRPr="00080476">
        <w:rPr>
          <w:rFonts w:eastAsia="Times New Roman" w:cstheme="minorHAnsi"/>
          <w:sz w:val="24"/>
          <w:szCs w:val="24"/>
          <w:lang w:eastAsia="id-ID"/>
        </w:rPr>
        <w:br/>
      </w: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6</w:t>
      </w:r>
      <w:r w:rsidR="00080476" w:rsidRPr="00080476">
        <w:rPr>
          <w:rFonts w:eastAsia="Times New Roman" w:cstheme="minorHAnsi"/>
          <w:bCs/>
          <w:sz w:val="24"/>
          <w:szCs w:val="24"/>
          <w:lang w:eastAsia="id-ID"/>
        </w:rPr>
        <w:t>2</w:t>
      </w:r>
      <w:r w:rsidR="0068645B"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Di Excel, apa fungsi dari "conditional formatting"?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Menghitung data</w:t>
      </w:r>
      <w:r w:rsidRPr="00080476">
        <w:rPr>
          <w:rFonts w:eastAsia="Times New Roman" w:cstheme="minorHAnsi"/>
          <w:sz w:val="24"/>
          <w:szCs w:val="24"/>
          <w:lang w:eastAsia="id-ID"/>
        </w:rPr>
        <w:br/>
      </w:r>
      <w:r w:rsidRPr="00963A1F">
        <w:rPr>
          <w:rFonts w:eastAsia="Times New Roman" w:cstheme="minorHAnsi"/>
          <w:color w:val="FF0000"/>
          <w:sz w:val="24"/>
          <w:szCs w:val="24"/>
          <w:lang w:eastAsia="id-ID"/>
        </w:rPr>
        <w:t>B. Mengatur warna dan format sel berdasarkan kriteria</w:t>
      </w:r>
      <w:r w:rsidRPr="00080476">
        <w:rPr>
          <w:rFonts w:eastAsia="Times New Roman" w:cstheme="minorHAnsi"/>
          <w:sz w:val="24"/>
          <w:szCs w:val="24"/>
          <w:lang w:eastAsia="id-ID"/>
        </w:rPr>
        <w:br/>
        <w:t>C. Membuat grafik</w:t>
      </w:r>
      <w:r w:rsidRPr="00080476">
        <w:rPr>
          <w:rFonts w:eastAsia="Times New Roman" w:cstheme="minorHAnsi"/>
          <w:sz w:val="24"/>
          <w:szCs w:val="24"/>
          <w:lang w:eastAsia="id-ID"/>
        </w:rPr>
        <w:br/>
        <w:t>D. Menyimpan data</w:t>
      </w:r>
      <w:r w:rsidRPr="00080476">
        <w:rPr>
          <w:rFonts w:eastAsia="Times New Roman" w:cstheme="minorHAnsi"/>
          <w:sz w:val="24"/>
          <w:szCs w:val="24"/>
          <w:lang w:eastAsia="id-ID"/>
        </w:rPr>
        <w:br/>
        <w:t>E. Mengurutkan data</w:t>
      </w:r>
      <w:r w:rsidRPr="00080476">
        <w:rPr>
          <w:rFonts w:eastAsia="Times New Roman" w:cstheme="minorHAnsi"/>
          <w:sz w:val="24"/>
          <w:szCs w:val="24"/>
          <w:lang w:eastAsia="id-ID"/>
        </w:rPr>
        <w:br/>
      </w: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6</w:t>
      </w:r>
      <w:r w:rsidR="00080476" w:rsidRPr="00080476">
        <w:rPr>
          <w:rFonts w:eastAsia="Times New Roman" w:cstheme="minorHAnsi"/>
          <w:bCs/>
          <w:sz w:val="24"/>
          <w:szCs w:val="24"/>
          <w:lang w:eastAsia="id-ID"/>
        </w:rPr>
        <w:t>3</w:t>
      </w:r>
      <w:r w:rsidR="0068645B"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yang dilakukan fitur "SmartArt" di PowerPoint? </w:t>
      </w:r>
    </w:p>
    <w:p w:rsidR="00080476" w:rsidRPr="00080476" w:rsidRDefault="00080476" w:rsidP="00806418">
      <w:pPr>
        <w:spacing w:after="0" w:line="240" w:lineRule="auto"/>
        <w:ind w:left="567"/>
        <w:rPr>
          <w:rFonts w:eastAsia="Times New Roman" w:cstheme="minorHAnsi"/>
          <w:sz w:val="24"/>
          <w:szCs w:val="24"/>
          <w:lang w:eastAsia="id-ID"/>
        </w:rPr>
      </w:pPr>
      <w:r w:rsidRPr="000850D4">
        <w:rPr>
          <w:rFonts w:eastAsia="Times New Roman" w:cstheme="minorHAnsi"/>
          <w:color w:val="FF0000"/>
          <w:sz w:val="24"/>
          <w:szCs w:val="24"/>
          <w:lang w:eastAsia="id-ID"/>
        </w:rPr>
        <w:t>A. Membuat diagram dan grafik</w:t>
      </w:r>
      <w:r w:rsidRPr="00080476">
        <w:rPr>
          <w:rFonts w:eastAsia="Times New Roman" w:cstheme="minorHAnsi"/>
          <w:sz w:val="24"/>
          <w:szCs w:val="24"/>
          <w:lang w:eastAsia="id-ID"/>
        </w:rPr>
        <w:br/>
        <w:t>B. Mengedit video</w:t>
      </w:r>
      <w:r w:rsidRPr="00080476">
        <w:rPr>
          <w:rFonts w:eastAsia="Times New Roman" w:cstheme="minorHAnsi"/>
          <w:sz w:val="24"/>
          <w:szCs w:val="24"/>
          <w:lang w:eastAsia="id-ID"/>
        </w:rPr>
        <w:br/>
        <w:t>C. Menambahkan gambar</w:t>
      </w:r>
      <w:r w:rsidRPr="00080476">
        <w:rPr>
          <w:rFonts w:eastAsia="Times New Roman" w:cstheme="minorHAnsi"/>
          <w:sz w:val="24"/>
          <w:szCs w:val="24"/>
          <w:lang w:eastAsia="id-ID"/>
        </w:rPr>
        <w:br/>
        <w:t>D. Mengatur slide</w:t>
      </w:r>
      <w:r w:rsidRPr="00080476">
        <w:rPr>
          <w:rFonts w:eastAsia="Times New Roman" w:cstheme="minorHAnsi"/>
          <w:sz w:val="24"/>
          <w:szCs w:val="24"/>
          <w:lang w:eastAsia="id-ID"/>
        </w:rPr>
        <w:br/>
        <w:t>E. Mengubah orientasi</w:t>
      </w:r>
      <w:r w:rsidRPr="00080476">
        <w:rPr>
          <w:rFonts w:eastAsia="Times New Roman" w:cstheme="minorHAnsi"/>
          <w:sz w:val="24"/>
          <w:szCs w:val="24"/>
          <w:lang w:eastAsia="id-ID"/>
        </w:rPr>
        <w:br/>
      </w: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6</w:t>
      </w:r>
      <w:r w:rsidR="00080476" w:rsidRPr="00080476">
        <w:rPr>
          <w:rFonts w:eastAsia="Times New Roman" w:cstheme="minorHAnsi"/>
          <w:bCs/>
          <w:sz w:val="24"/>
          <w:szCs w:val="24"/>
          <w:lang w:eastAsia="id-ID"/>
        </w:rPr>
        <w:t>4</w:t>
      </w:r>
      <w:r w:rsidR="0068645B"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fungsi dari "PivotTable" di Excel?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Menghitung data</w:t>
      </w:r>
      <w:r w:rsidRPr="00080476">
        <w:rPr>
          <w:rFonts w:eastAsia="Times New Roman" w:cstheme="minorHAnsi"/>
          <w:sz w:val="24"/>
          <w:szCs w:val="24"/>
          <w:lang w:eastAsia="id-ID"/>
        </w:rPr>
        <w:br/>
      </w:r>
      <w:r w:rsidRPr="000850D4">
        <w:rPr>
          <w:rFonts w:eastAsia="Times New Roman" w:cstheme="minorHAnsi"/>
          <w:color w:val="FF0000"/>
          <w:sz w:val="24"/>
          <w:szCs w:val="24"/>
          <w:lang w:eastAsia="id-ID"/>
        </w:rPr>
        <w:t>B. Menyusun data dalam tabel interaktif</w:t>
      </w:r>
      <w:r w:rsidRPr="00080476">
        <w:rPr>
          <w:rFonts w:eastAsia="Times New Roman" w:cstheme="minorHAnsi"/>
          <w:sz w:val="24"/>
          <w:szCs w:val="24"/>
          <w:lang w:eastAsia="id-ID"/>
        </w:rPr>
        <w:br/>
        <w:t>C. Membuat grafik</w:t>
      </w:r>
      <w:r w:rsidRPr="00080476">
        <w:rPr>
          <w:rFonts w:eastAsia="Times New Roman" w:cstheme="minorHAnsi"/>
          <w:sz w:val="24"/>
          <w:szCs w:val="24"/>
          <w:lang w:eastAsia="id-ID"/>
        </w:rPr>
        <w:br/>
        <w:t>D. Mengedit teks</w:t>
      </w:r>
      <w:r w:rsidRPr="00080476">
        <w:rPr>
          <w:rFonts w:eastAsia="Times New Roman" w:cstheme="minorHAnsi"/>
          <w:sz w:val="24"/>
          <w:szCs w:val="24"/>
          <w:lang w:eastAsia="id-ID"/>
        </w:rPr>
        <w:br/>
        <w:t>E. Mengatur hyperlink</w:t>
      </w:r>
      <w:r w:rsidRPr="00080476">
        <w:rPr>
          <w:rFonts w:eastAsia="Times New Roman" w:cstheme="minorHAnsi"/>
          <w:sz w:val="24"/>
          <w:szCs w:val="24"/>
          <w:lang w:eastAsia="id-ID"/>
        </w:rPr>
        <w:br/>
      </w: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6</w:t>
      </w:r>
      <w:r w:rsidR="00080476" w:rsidRPr="00080476">
        <w:rPr>
          <w:rFonts w:eastAsia="Times New Roman" w:cstheme="minorHAnsi"/>
          <w:bCs/>
          <w:sz w:val="24"/>
          <w:szCs w:val="24"/>
          <w:lang w:eastAsia="id-ID"/>
        </w:rPr>
        <w:t>5</w:t>
      </w:r>
      <w:r w:rsidR="0068645B"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yang dimaksud dengan "footer" dalam dokumen Word?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Bagian atas halaman</w:t>
      </w:r>
      <w:r w:rsidRPr="00080476">
        <w:rPr>
          <w:rFonts w:eastAsia="Times New Roman" w:cstheme="minorHAnsi"/>
          <w:sz w:val="24"/>
          <w:szCs w:val="24"/>
          <w:lang w:eastAsia="id-ID"/>
        </w:rPr>
        <w:br/>
      </w:r>
      <w:r w:rsidRPr="000850D4">
        <w:rPr>
          <w:rFonts w:eastAsia="Times New Roman" w:cstheme="minorHAnsi"/>
          <w:color w:val="FF0000"/>
          <w:sz w:val="24"/>
          <w:szCs w:val="24"/>
          <w:lang w:eastAsia="id-ID"/>
        </w:rPr>
        <w:t>B. Bagian bawah halaman</w:t>
      </w:r>
      <w:r w:rsidRPr="00080476">
        <w:rPr>
          <w:rFonts w:eastAsia="Times New Roman" w:cstheme="minorHAnsi"/>
          <w:sz w:val="24"/>
          <w:szCs w:val="24"/>
          <w:lang w:eastAsia="id-ID"/>
        </w:rPr>
        <w:br/>
        <w:t>C. Bagian samping halaman</w:t>
      </w:r>
      <w:r w:rsidRPr="00080476">
        <w:rPr>
          <w:rFonts w:eastAsia="Times New Roman" w:cstheme="minorHAnsi"/>
          <w:sz w:val="24"/>
          <w:szCs w:val="24"/>
          <w:lang w:eastAsia="id-ID"/>
        </w:rPr>
        <w:br/>
        <w:t>D. Halaman depan</w:t>
      </w:r>
      <w:r w:rsidRPr="00080476">
        <w:rPr>
          <w:rFonts w:eastAsia="Times New Roman" w:cstheme="minorHAnsi"/>
          <w:sz w:val="24"/>
          <w:szCs w:val="24"/>
          <w:lang w:eastAsia="id-ID"/>
        </w:rPr>
        <w:br/>
        <w:t>E. Halaman belakang</w:t>
      </w:r>
      <w:r w:rsidRPr="00080476">
        <w:rPr>
          <w:rFonts w:eastAsia="Times New Roman" w:cstheme="minorHAnsi"/>
          <w:sz w:val="24"/>
          <w:szCs w:val="24"/>
          <w:lang w:eastAsia="id-ID"/>
        </w:rPr>
        <w:br/>
      </w: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6</w:t>
      </w:r>
      <w:r w:rsidR="00080476" w:rsidRPr="00080476">
        <w:rPr>
          <w:rFonts w:eastAsia="Times New Roman" w:cstheme="minorHAnsi"/>
          <w:bCs/>
          <w:sz w:val="24"/>
          <w:szCs w:val="24"/>
          <w:lang w:eastAsia="id-ID"/>
        </w:rPr>
        <w:t>6</w:t>
      </w:r>
      <w:r w:rsidR="0068645B"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ekstensi file untuk dokumen Word? </w:t>
      </w:r>
    </w:p>
    <w:p w:rsid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.xls</w:t>
      </w:r>
      <w:r w:rsidRPr="00080476">
        <w:rPr>
          <w:rFonts w:eastAsia="Times New Roman" w:cstheme="minorHAnsi"/>
          <w:sz w:val="24"/>
          <w:szCs w:val="24"/>
          <w:lang w:eastAsia="id-ID"/>
        </w:rPr>
        <w:br/>
        <w:t>B. .ppt</w:t>
      </w:r>
      <w:r w:rsidRPr="00080476">
        <w:rPr>
          <w:rFonts w:eastAsia="Times New Roman" w:cstheme="minorHAnsi"/>
          <w:sz w:val="24"/>
          <w:szCs w:val="24"/>
          <w:lang w:eastAsia="id-ID"/>
        </w:rPr>
        <w:br/>
      </w:r>
      <w:r w:rsidRPr="000850D4">
        <w:rPr>
          <w:rFonts w:eastAsia="Times New Roman" w:cstheme="minorHAnsi"/>
          <w:color w:val="FF0000"/>
          <w:sz w:val="24"/>
          <w:szCs w:val="24"/>
          <w:lang w:eastAsia="id-ID"/>
        </w:rPr>
        <w:t>C. .docx</w:t>
      </w:r>
      <w:r w:rsidRPr="00080476">
        <w:rPr>
          <w:rFonts w:eastAsia="Times New Roman" w:cstheme="minorHAnsi"/>
          <w:sz w:val="24"/>
          <w:szCs w:val="24"/>
          <w:lang w:eastAsia="id-ID"/>
        </w:rPr>
        <w:br/>
        <w:t>D. .jpg</w:t>
      </w:r>
      <w:r w:rsidRPr="00080476">
        <w:rPr>
          <w:rFonts w:eastAsia="Times New Roman" w:cstheme="minorHAnsi"/>
          <w:sz w:val="24"/>
          <w:szCs w:val="24"/>
          <w:lang w:eastAsia="id-ID"/>
        </w:rPr>
        <w:br/>
        <w:t>E. .html</w:t>
      </w:r>
      <w:r w:rsidRPr="00080476">
        <w:rPr>
          <w:rFonts w:eastAsia="Times New Roman" w:cstheme="minorHAnsi"/>
          <w:sz w:val="24"/>
          <w:szCs w:val="24"/>
          <w:lang w:eastAsia="id-ID"/>
        </w:rPr>
        <w:br/>
      </w:r>
    </w:p>
    <w:p w:rsidR="00EB1B6A" w:rsidRPr="00080476" w:rsidRDefault="00EB1B6A" w:rsidP="00806418">
      <w:pPr>
        <w:spacing w:after="0" w:line="240" w:lineRule="auto"/>
        <w:ind w:left="567"/>
        <w:rPr>
          <w:rFonts w:eastAsia="Times New Roman" w:cstheme="minorHAnsi"/>
          <w:sz w:val="24"/>
          <w:szCs w:val="24"/>
          <w:lang w:eastAsia="id-ID"/>
        </w:rPr>
      </w:pP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lastRenderedPageBreak/>
        <w:t>6</w:t>
      </w:r>
      <w:r w:rsidR="00080476" w:rsidRPr="00080476">
        <w:rPr>
          <w:rFonts w:eastAsia="Times New Roman" w:cstheme="minorHAnsi"/>
          <w:bCs/>
          <w:sz w:val="24"/>
          <w:szCs w:val="24"/>
          <w:lang w:eastAsia="id-ID"/>
        </w:rPr>
        <w:t>7</w:t>
      </w:r>
      <w:r w:rsidR="0068645B"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Fitur mana yang digunakan untuk menambahkan komentar di Word? </w:t>
      </w:r>
    </w:p>
    <w:p w:rsidR="00080476" w:rsidRPr="00080476" w:rsidRDefault="00080476" w:rsidP="00806418">
      <w:pPr>
        <w:spacing w:after="0" w:line="240" w:lineRule="auto"/>
        <w:ind w:left="567"/>
        <w:rPr>
          <w:rFonts w:eastAsia="Times New Roman" w:cstheme="minorHAnsi"/>
          <w:sz w:val="24"/>
          <w:szCs w:val="24"/>
          <w:lang w:eastAsia="id-ID"/>
        </w:rPr>
      </w:pPr>
      <w:r w:rsidRPr="000850D4">
        <w:rPr>
          <w:rFonts w:eastAsia="Times New Roman" w:cstheme="minorHAnsi"/>
          <w:color w:val="FF0000"/>
          <w:sz w:val="24"/>
          <w:szCs w:val="24"/>
          <w:lang w:eastAsia="id-ID"/>
        </w:rPr>
        <w:t>A. Review &gt; New Comment</w:t>
      </w:r>
      <w:r w:rsidRPr="00080476">
        <w:rPr>
          <w:rFonts w:eastAsia="Times New Roman" w:cstheme="minorHAnsi"/>
          <w:sz w:val="24"/>
          <w:szCs w:val="24"/>
          <w:lang w:eastAsia="id-ID"/>
        </w:rPr>
        <w:br/>
        <w:t>B. Home &gt; Insert Comment</w:t>
      </w:r>
      <w:r w:rsidRPr="00080476">
        <w:rPr>
          <w:rFonts w:eastAsia="Times New Roman" w:cstheme="minorHAnsi"/>
          <w:sz w:val="24"/>
          <w:szCs w:val="24"/>
          <w:lang w:eastAsia="id-ID"/>
        </w:rPr>
        <w:br/>
        <w:t>C. Layout &gt; Comments</w:t>
      </w:r>
      <w:r w:rsidRPr="00080476">
        <w:rPr>
          <w:rFonts w:eastAsia="Times New Roman" w:cstheme="minorHAnsi"/>
          <w:sz w:val="24"/>
          <w:szCs w:val="24"/>
          <w:lang w:eastAsia="id-ID"/>
        </w:rPr>
        <w:br/>
        <w:t>D. Insert &gt; Text Box</w:t>
      </w:r>
      <w:r w:rsidRPr="00080476">
        <w:rPr>
          <w:rFonts w:eastAsia="Times New Roman" w:cstheme="minorHAnsi"/>
          <w:sz w:val="24"/>
          <w:szCs w:val="24"/>
          <w:lang w:eastAsia="id-ID"/>
        </w:rPr>
        <w:br/>
        <w:t>E. View &gt; Comment</w:t>
      </w:r>
      <w:r w:rsidRPr="00080476">
        <w:rPr>
          <w:rFonts w:eastAsia="Times New Roman" w:cstheme="minorHAnsi"/>
          <w:sz w:val="24"/>
          <w:szCs w:val="24"/>
          <w:lang w:eastAsia="id-ID"/>
        </w:rPr>
        <w:br/>
      </w: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6</w:t>
      </w:r>
      <w:r w:rsidR="00080476" w:rsidRPr="00080476">
        <w:rPr>
          <w:rFonts w:eastAsia="Times New Roman" w:cstheme="minorHAnsi"/>
          <w:bCs/>
          <w:sz w:val="24"/>
          <w:szCs w:val="24"/>
          <w:lang w:eastAsia="id-ID"/>
        </w:rPr>
        <w:t>8</w:t>
      </w:r>
      <w:r w:rsidR="0068645B"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kegunaan fungsi IF di Excel?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Menghitung jumlah</w:t>
      </w:r>
      <w:r w:rsidRPr="00080476">
        <w:rPr>
          <w:rFonts w:eastAsia="Times New Roman" w:cstheme="minorHAnsi"/>
          <w:sz w:val="24"/>
          <w:szCs w:val="24"/>
          <w:lang w:eastAsia="id-ID"/>
        </w:rPr>
        <w:br/>
      </w:r>
      <w:r w:rsidRPr="000850D4">
        <w:rPr>
          <w:rFonts w:eastAsia="Times New Roman" w:cstheme="minorHAnsi"/>
          <w:color w:val="FF0000"/>
          <w:sz w:val="24"/>
          <w:szCs w:val="24"/>
          <w:lang w:eastAsia="id-ID"/>
        </w:rPr>
        <w:t>B. Menentukan kondisi dan hasil</w:t>
      </w:r>
      <w:r w:rsidRPr="00080476">
        <w:rPr>
          <w:rFonts w:eastAsia="Times New Roman" w:cstheme="minorHAnsi"/>
          <w:sz w:val="24"/>
          <w:szCs w:val="24"/>
          <w:lang w:eastAsia="id-ID"/>
        </w:rPr>
        <w:br/>
        <w:t>C. Mengurutkan data</w:t>
      </w:r>
      <w:r w:rsidRPr="00080476">
        <w:rPr>
          <w:rFonts w:eastAsia="Times New Roman" w:cstheme="minorHAnsi"/>
          <w:sz w:val="24"/>
          <w:szCs w:val="24"/>
          <w:lang w:eastAsia="id-ID"/>
        </w:rPr>
        <w:br/>
        <w:t>D. Menghitung rata-rata</w:t>
      </w:r>
      <w:r w:rsidRPr="00080476">
        <w:rPr>
          <w:rFonts w:eastAsia="Times New Roman" w:cstheme="minorHAnsi"/>
          <w:sz w:val="24"/>
          <w:szCs w:val="24"/>
          <w:lang w:eastAsia="id-ID"/>
        </w:rPr>
        <w:br/>
        <w:t>E. Mengubah format sel</w:t>
      </w:r>
      <w:r w:rsidRPr="00080476">
        <w:rPr>
          <w:rFonts w:eastAsia="Times New Roman" w:cstheme="minorHAnsi"/>
          <w:sz w:val="24"/>
          <w:szCs w:val="24"/>
          <w:lang w:eastAsia="id-ID"/>
        </w:rPr>
        <w:br/>
      </w: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6</w:t>
      </w:r>
      <w:r w:rsidR="00080476" w:rsidRPr="00080476">
        <w:rPr>
          <w:rFonts w:eastAsia="Times New Roman" w:cstheme="minorHAnsi"/>
          <w:bCs/>
          <w:sz w:val="24"/>
          <w:szCs w:val="24"/>
          <w:lang w:eastAsia="id-ID"/>
        </w:rPr>
        <w:t>9</w:t>
      </w:r>
      <w:r w:rsidR="0068645B"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Di PowerPoint, bagaimana cara menambahkan animasi ke objek?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Insert &gt; Animation</w:t>
      </w:r>
      <w:r w:rsidRPr="00080476">
        <w:rPr>
          <w:rFonts w:eastAsia="Times New Roman" w:cstheme="minorHAnsi"/>
          <w:sz w:val="24"/>
          <w:szCs w:val="24"/>
          <w:lang w:eastAsia="id-ID"/>
        </w:rPr>
        <w:br/>
      </w:r>
      <w:r w:rsidRPr="000850D4">
        <w:rPr>
          <w:rFonts w:eastAsia="Times New Roman" w:cstheme="minorHAnsi"/>
          <w:color w:val="FF0000"/>
          <w:sz w:val="24"/>
          <w:szCs w:val="24"/>
          <w:lang w:eastAsia="id-ID"/>
        </w:rPr>
        <w:t>B. Animation &gt; Add Animation</w:t>
      </w:r>
      <w:r w:rsidRPr="00080476">
        <w:rPr>
          <w:rFonts w:eastAsia="Times New Roman" w:cstheme="minorHAnsi"/>
          <w:sz w:val="24"/>
          <w:szCs w:val="24"/>
          <w:lang w:eastAsia="id-ID"/>
        </w:rPr>
        <w:br/>
        <w:t>C. Design &gt; Animation</w:t>
      </w:r>
      <w:r w:rsidRPr="00080476">
        <w:rPr>
          <w:rFonts w:eastAsia="Times New Roman" w:cstheme="minorHAnsi"/>
          <w:sz w:val="24"/>
          <w:szCs w:val="24"/>
          <w:lang w:eastAsia="id-ID"/>
        </w:rPr>
        <w:br/>
        <w:t>D. Home &gt; Animation</w:t>
      </w:r>
      <w:r w:rsidRPr="00080476">
        <w:rPr>
          <w:rFonts w:eastAsia="Times New Roman" w:cstheme="minorHAnsi"/>
          <w:sz w:val="24"/>
          <w:szCs w:val="24"/>
          <w:lang w:eastAsia="id-ID"/>
        </w:rPr>
        <w:br/>
        <w:t>E. View &gt; Animation</w:t>
      </w:r>
      <w:r w:rsidRPr="00080476">
        <w:rPr>
          <w:rFonts w:eastAsia="Times New Roman" w:cstheme="minorHAnsi"/>
          <w:sz w:val="24"/>
          <w:szCs w:val="24"/>
          <w:lang w:eastAsia="id-ID"/>
        </w:rPr>
        <w:br/>
      </w: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7</w:t>
      </w:r>
      <w:r w:rsidR="00080476" w:rsidRPr="00080476">
        <w:rPr>
          <w:rFonts w:eastAsia="Times New Roman" w:cstheme="minorHAnsi"/>
          <w:bCs/>
          <w:sz w:val="24"/>
          <w:szCs w:val="24"/>
          <w:lang w:eastAsia="id-ID"/>
        </w:rPr>
        <w:t>0</w:t>
      </w:r>
      <w:r w:rsidR="0068645B"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yang dimaksud dengan "template" di Microsoft Word?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Dokumen kosong</w:t>
      </w:r>
      <w:r w:rsidRPr="00080476">
        <w:rPr>
          <w:rFonts w:eastAsia="Times New Roman" w:cstheme="minorHAnsi"/>
          <w:sz w:val="24"/>
          <w:szCs w:val="24"/>
          <w:lang w:eastAsia="id-ID"/>
        </w:rPr>
        <w:br/>
      </w:r>
      <w:r w:rsidRPr="000850D4">
        <w:rPr>
          <w:rFonts w:eastAsia="Times New Roman" w:cstheme="minorHAnsi"/>
          <w:color w:val="FF0000"/>
          <w:sz w:val="24"/>
          <w:szCs w:val="24"/>
          <w:lang w:eastAsia="id-ID"/>
        </w:rPr>
        <w:t>B. Desain siap pakai untuk dokumen</w:t>
      </w:r>
      <w:r w:rsidRPr="00080476">
        <w:rPr>
          <w:rFonts w:eastAsia="Times New Roman" w:cstheme="minorHAnsi"/>
          <w:sz w:val="24"/>
          <w:szCs w:val="24"/>
          <w:lang w:eastAsia="id-ID"/>
        </w:rPr>
        <w:br/>
        <w:t>C. Gambar latar belakang</w:t>
      </w:r>
      <w:r w:rsidRPr="00080476">
        <w:rPr>
          <w:rFonts w:eastAsia="Times New Roman" w:cstheme="minorHAnsi"/>
          <w:sz w:val="24"/>
          <w:szCs w:val="24"/>
          <w:lang w:eastAsia="id-ID"/>
        </w:rPr>
        <w:br/>
        <w:t>D. Teks yang diformat</w:t>
      </w:r>
      <w:r w:rsidRPr="00080476">
        <w:rPr>
          <w:rFonts w:eastAsia="Times New Roman" w:cstheme="minorHAnsi"/>
          <w:sz w:val="24"/>
          <w:szCs w:val="24"/>
          <w:lang w:eastAsia="id-ID"/>
        </w:rPr>
        <w:br/>
        <w:t>E. Tabel tanpa data</w:t>
      </w:r>
      <w:r w:rsidRPr="00080476">
        <w:rPr>
          <w:rFonts w:eastAsia="Times New Roman" w:cstheme="minorHAnsi"/>
          <w:sz w:val="24"/>
          <w:szCs w:val="24"/>
          <w:lang w:eastAsia="id-ID"/>
        </w:rPr>
        <w:br/>
      </w: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7</w:t>
      </w:r>
      <w:r w:rsidR="00080476" w:rsidRPr="00080476">
        <w:rPr>
          <w:rFonts w:eastAsia="Times New Roman" w:cstheme="minorHAnsi"/>
          <w:bCs/>
          <w:sz w:val="24"/>
          <w:szCs w:val="24"/>
          <w:lang w:eastAsia="id-ID"/>
        </w:rPr>
        <w:t>1</w:t>
      </w:r>
      <w:r w:rsidR="00712A68"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yang dilakukan fitur "spell check" di Word?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Menghitung kata</w:t>
      </w:r>
      <w:r w:rsidRPr="00080476">
        <w:rPr>
          <w:rFonts w:eastAsia="Times New Roman" w:cstheme="minorHAnsi"/>
          <w:sz w:val="24"/>
          <w:szCs w:val="24"/>
          <w:lang w:eastAsia="id-ID"/>
        </w:rPr>
        <w:br/>
        <w:t>B. Memformat teks</w:t>
      </w:r>
      <w:r w:rsidRPr="00080476">
        <w:rPr>
          <w:rFonts w:eastAsia="Times New Roman" w:cstheme="minorHAnsi"/>
          <w:sz w:val="24"/>
          <w:szCs w:val="24"/>
          <w:lang w:eastAsia="id-ID"/>
        </w:rPr>
        <w:br/>
      </w:r>
      <w:r w:rsidRPr="000850D4">
        <w:rPr>
          <w:rFonts w:eastAsia="Times New Roman" w:cstheme="minorHAnsi"/>
          <w:color w:val="FF0000"/>
          <w:sz w:val="24"/>
          <w:szCs w:val="24"/>
          <w:lang w:eastAsia="id-ID"/>
        </w:rPr>
        <w:t>C. Mencari dan memperbaiki kesalahan ejaan</w:t>
      </w:r>
      <w:r w:rsidRPr="00080476">
        <w:rPr>
          <w:rFonts w:eastAsia="Times New Roman" w:cstheme="minorHAnsi"/>
          <w:sz w:val="24"/>
          <w:szCs w:val="24"/>
          <w:lang w:eastAsia="id-ID"/>
        </w:rPr>
        <w:br/>
        <w:t>D. Mengatur margin</w:t>
      </w:r>
      <w:r w:rsidRPr="00080476">
        <w:rPr>
          <w:rFonts w:eastAsia="Times New Roman" w:cstheme="minorHAnsi"/>
          <w:sz w:val="24"/>
          <w:szCs w:val="24"/>
          <w:lang w:eastAsia="id-ID"/>
        </w:rPr>
        <w:br/>
        <w:t>E. Menambahkan gambar</w:t>
      </w:r>
      <w:r w:rsidRPr="00080476">
        <w:rPr>
          <w:rFonts w:eastAsia="Times New Roman" w:cstheme="minorHAnsi"/>
          <w:sz w:val="24"/>
          <w:szCs w:val="24"/>
          <w:lang w:eastAsia="id-ID"/>
        </w:rPr>
        <w:br/>
      </w: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7</w:t>
      </w:r>
      <w:r w:rsidR="00080476" w:rsidRPr="00080476">
        <w:rPr>
          <w:rFonts w:eastAsia="Times New Roman" w:cstheme="minorHAnsi"/>
          <w:bCs/>
          <w:sz w:val="24"/>
          <w:szCs w:val="24"/>
          <w:lang w:eastAsia="id-ID"/>
        </w:rPr>
        <w:t>2</w:t>
      </w:r>
      <w:r w:rsidR="00712A68"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ekstensi file untuk spreadsheet Excel?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.docx</w:t>
      </w:r>
      <w:r w:rsidRPr="00080476">
        <w:rPr>
          <w:rFonts w:eastAsia="Times New Roman" w:cstheme="minorHAnsi"/>
          <w:sz w:val="24"/>
          <w:szCs w:val="24"/>
          <w:lang w:eastAsia="id-ID"/>
        </w:rPr>
        <w:br/>
        <w:t>B. .pptx</w:t>
      </w:r>
      <w:r w:rsidRPr="00080476">
        <w:rPr>
          <w:rFonts w:eastAsia="Times New Roman" w:cstheme="minorHAnsi"/>
          <w:sz w:val="24"/>
          <w:szCs w:val="24"/>
          <w:lang w:eastAsia="id-ID"/>
        </w:rPr>
        <w:br/>
      </w:r>
      <w:r w:rsidRPr="000850D4">
        <w:rPr>
          <w:rFonts w:eastAsia="Times New Roman" w:cstheme="minorHAnsi"/>
          <w:color w:val="FF0000"/>
          <w:sz w:val="24"/>
          <w:szCs w:val="24"/>
          <w:lang w:eastAsia="id-ID"/>
        </w:rPr>
        <w:t>C. .xlsx</w:t>
      </w:r>
      <w:r w:rsidRPr="00080476">
        <w:rPr>
          <w:rFonts w:eastAsia="Times New Roman" w:cstheme="minorHAnsi"/>
          <w:sz w:val="24"/>
          <w:szCs w:val="24"/>
          <w:lang w:eastAsia="id-ID"/>
        </w:rPr>
        <w:br/>
        <w:t>D. .csv</w:t>
      </w:r>
      <w:r w:rsidRPr="00080476">
        <w:rPr>
          <w:rFonts w:eastAsia="Times New Roman" w:cstheme="minorHAnsi"/>
          <w:sz w:val="24"/>
          <w:szCs w:val="24"/>
          <w:lang w:eastAsia="id-ID"/>
        </w:rPr>
        <w:br/>
        <w:t>E. .xml</w:t>
      </w:r>
      <w:r w:rsidRPr="00080476">
        <w:rPr>
          <w:rFonts w:eastAsia="Times New Roman" w:cstheme="minorHAnsi"/>
          <w:sz w:val="24"/>
          <w:szCs w:val="24"/>
          <w:lang w:eastAsia="id-ID"/>
        </w:rPr>
        <w:br/>
      </w: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7</w:t>
      </w:r>
      <w:r w:rsidR="00080476" w:rsidRPr="00080476">
        <w:rPr>
          <w:rFonts w:eastAsia="Times New Roman" w:cstheme="minorHAnsi"/>
          <w:bCs/>
          <w:sz w:val="24"/>
          <w:szCs w:val="24"/>
          <w:lang w:eastAsia="id-ID"/>
        </w:rPr>
        <w:t>3</w:t>
      </w:r>
      <w:r w:rsidR="00712A68"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yang dilakukan "freeze panes" di Excel? </w:t>
      </w:r>
    </w:p>
    <w:p w:rsidR="00080476" w:rsidRPr="00080476" w:rsidRDefault="00080476" w:rsidP="00806418">
      <w:pPr>
        <w:spacing w:after="0" w:line="240" w:lineRule="auto"/>
        <w:ind w:left="567"/>
        <w:rPr>
          <w:rFonts w:eastAsia="Times New Roman" w:cstheme="minorHAnsi"/>
          <w:sz w:val="24"/>
          <w:szCs w:val="24"/>
          <w:lang w:eastAsia="id-ID"/>
        </w:rPr>
      </w:pPr>
      <w:r w:rsidRPr="000850D4">
        <w:rPr>
          <w:rFonts w:eastAsia="Times New Roman" w:cstheme="minorHAnsi"/>
          <w:color w:val="FF0000"/>
          <w:sz w:val="24"/>
          <w:szCs w:val="24"/>
          <w:lang w:eastAsia="id-ID"/>
        </w:rPr>
        <w:t>A. Mengunci kolom atau baris agar tetap terlihat saat menggulir</w:t>
      </w:r>
      <w:r w:rsidRPr="000850D4">
        <w:rPr>
          <w:rFonts w:eastAsia="Times New Roman" w:cstheme="minorHAnsi"/>
          <w:color w:val="FF0000"/>
          <w:sz w:val="24"/>
          <w:szCs w:val="24"/>
          <w:lang w:eastAsia="id-ID"/>
        </w:rPr>
        <w:br/>
      </w:r>
      <w:r w:rsidRPr="00080476">
        <w:rPr>
          <w:rFonts w:eastAsia="Times New Roman" w:cstheme="minorHAnsi"/>
          <w:sz w:val="24"/>
          <w:szCs w:val="24"/>
          <w:lang w:eastAsia="id-ID"/>
        </w:rPr>
        <w:t>B. Menyimpan data secara otomatis</w:t>
      </w:r>
      <w:r w:rsidRPr="00080476">
        <w:rPr>
          <w:rFonts w:eastAsia="Times New Roman" w:cstheme="minorHAnsi"/>
          <w:sz w:val="24"/>
          <w:szCs w:val="24"/>
          <w:lang w:eastAsia="id-ID"/>
        </w:rPr>
        <w:br/>
        <w:t>C. Menghapus data yang tidak diinginkan</w:t>
      </w:r>
      <w:r w:rsidRPr="00080476">
        <w:rPr>
          <w:rFonts w:eastAsia="Times New Roman" w:cstheme="minorHAnsi"/>
          <w:sz w:val="24"/>
          <w:szCs w:val="24"/>
          <w:lang w:eastAsia="id-ID"/>
        </w:rPr>
        <w:br/>
        <w:t>D. Mengubah warna sel</w:t>
      </w:r>
      <w:r w:rsidRPr="00080476">
        <w:rPr>
          <w:rFonts w:eastAsia="Times New Roman" w:cstheme="minorHAnsi"/>
          <w:sz w:val="24"/>
          <w:szCs w:val="24"/>
          <w:lang w:eastAsia="id-ID"/>
        </w:rPr>
        <w:br/>
      </w:r>
      <w:r w:rsidRPr="00080476">
        <w:rPr>
          <w:rFonts w:eastAsia="Times New Roman" w:cstheme="minorHAnsi"/>
          <w:sz w:val="24"/>
          <w:szCs w:val="24"/>
          <w:lang w:eastAsia="id-ID"/>
        </w:rPr>
        <w:lastRenderedPageBreak/>
        <w:t>E. Mengurutkan data</w:t>
      </w:r>
      <w:r w:rsidRPr="00080476">
        <w:rPr>
          <w:rFonts w:eastAsia="Times New Roman" w:cstheme="minorHAnsi"/>
          <w:sz w:val="24"/>
          <w:szCs w:val="24"/>
          <w:lang w:eastAsia="id-ID"/>
        </w:rPr>
        <w:br/>
      </w: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7</w:t>
      </w:r>
      <w:r w:rsidR="00080476" w:rsidRPr="00080476">
        <w:rPr>
          <w:rFonts w:eastAsia="Times New Roman" w:cstheme="minorHAnsi"/>
          <w:bCs/>
          <w:sz w:val="24"/>
          <w:szCs w:val="24"/>
          <w:lang w:eastAsia="id-ID"/>
        </w:rPr>
        <w:t>4</w:t>
      </w:r>
      <w:r w:rsidR="00712A68"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Di PowerPoint, apa itu "transition"?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Efek yang diterapkan pada objek</w:t>
      </w:r>
      <w:r w:rsidRPr="00080476">
        <w:rPr>
          <w:rFonts w:eastAsia="Times New Roman" w:cstheme="minorHAnsi"/>
          <w:sz w:val="24"/>
          <w:szCs w:val="24"/>
          <w:lang w:eastAsia="id-ID"/>
        </w:rPr>
        <w:br/>
      </w:r>
      <w:r w:rsidRPr="000850D4">
        <w:rPr>
          <w:rFonts w:eastAsia="Times New Roman" w:cstheme="minorHAnsi"/>
          <w:color w:val="FF0000"/>
          <w:sz w:val="24"/>
          <w:szCs w:val="24"/>
          <w:lang w:eastAsia="id-ID"/>
        </w:rPr>
        <w:t>B. Efek yang diterapkan saat berpindah antara slide</w:t>
      </w:r>
      <w:r w:rsidRPr="00080476">
        <w:rPr>
          <w:rFonts w:eastAsia="Times New Roman" w:cstheme="minorHAnsi"/>
          <w:sz w:val="24"/>
          <w:szCs w:val="24"/>
          <w:lang w:eastAsia="id-ID"/>
        </w:rPr>
        <w:br/>
        <w:t>C. Gambar latar belakang</w:t>
      </w:r>
      <w:r w:rsidRPr="00080476">
        <w:rPr>
          <w:rFonts w:eastAsia="Times New Roman" w:cstheme="minorHAnsi"/>
          <w:sz w:val="24"/>
          <w:szCs w:val="24"/>
          <w:lang w:eastAsia="id-ID"/>
        </w:rPr>
        <w:br/>
        <w:t>D. Teks dalam presentasi</w:t>
      </w:r>
      <w:r w:rsidRPr="00080476">
        <w:rPr>
          <w:rFonts w:eastAsia="Times New Roman" w:cstheme="minorHAnsi"/>
          <w:sz w:val="24"/>
          <w:szCs w:val="24"/>
          <w:lang w:eastAsia="id-ID"/>
        </w:rPr>
        <w:br/>
        <w:t>E. Format gambar</w:t>
      </w:r>
      <w:r w:rsidRPr="00080476">
        <w:rPr>
          <w:rFonts w:eastAsia="Times New Roman" w:cstheme="minorHAnsi"/>
          <w:sz w:val="24"/>
          <w:szCs w:val="24"/>
          <w:lang w:eastAsia="id-ID"/>
        </w:rPr>
        <w:br/>
      </w:r>
    </w:p>
    <w:p w:rsidR="00080476" w:rsidRPr="007D65CF" w:rsidRDefault="007D65CF"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7</w:t>
      </w:r>
      <w:r w:rsidR="00080476" w:rsidRPr="00080476">
        <w:rPr>
          <w:rFonts w:eastAsia="Times New Roman" w:cstheme="minorHAnsi"/>
          <w:bCs/>
          <w:sz w:val="24"/>
          <w:szCs w:val="24"/>
          <w:lang w:eastAsia="id-ID"/>
        </w:rPr>
        <w:t>5</w:t>
      </w:r>
      <w:r w:rsidR="00712A68" w:rsidRPr="007D65CF">
        <w:rPr>
          <w:rFonts w:eastAsia="Times New Roman" w:cstheme="minorHAnsi"/>
          <w:bCs/>
          <w:sz w:val="24"/>
          <w:szCs w:val="24"/>
          <w:lang w:eastAsia="id-ID"/>
        </w:rPr>
        <w:t xml:space="preserve">. </w:t>
      </w:r>
      <w:r w:rsidR="00D13424">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yang dilakukan fungsi CONCATENATE di Excel?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Menghitung jumlah</w:t>
      </w:r>
      <w:r w:rsidRPr="00080476">
        <w:rPr>
          <w:rFonts w:eastAsia="Times New Roman" w:cstheme="minorHAnsi"/>
          <w:sz w:val="24"/>
          <w:szCs w:val="24"/>
          <w:lang w:eastAsia="id-ID"/>
        </w:rPr>
        <w:br/>
      </w:r>
      <w:r w:rsidRPr="000850D4">
        <w:rPr>
          <w:rFonts w:eastAsia="Times New Roman" w:cstheme="minorHAnsi"/>
          <w:color w:val="FF0000"/>
          <w:sz w:val="24"/>
          <w:szCs w:val="24"/>
          <w:lang w:eastAsia="id-ID"/>
        </w:rPr>
        <w:t>B. Menggabungkan beberapa teks menjadi satu</w:t>
      </w:r>
      <w:r w:rsidRPr="00080476">
        <w:rPr>
          <w:rFonts w:eastAsia="Times New Roman" w:cstheme="minorHAnsi"/>
          <w:sz w:val="24"/>
          <w:szCs w:val="24"/>
          <w:lang w:eastAsia="id-ID"/>
        </w:rPr>
        <w:br/>
        <w:t>C. Mencari nilai</w:t>
      </w:r>
      <w:r w:rsidRPr="00080476">
        <w:rPr>
          <w:rFonts w:eastAsia="Times New Roman" w:cstheme="minorHAnsi"/>
          <w:sz w:val="24"/>
          <w:szCs w:val="24"/>
          <w:lang w:eastAsia="id-ID"/>
        </w:rPr>
        <w:br/>
        <w:t>D. Menghitung rata-rata</w:t>
      </w:r>
      <w:r w:rsidRPr="00080476">
        <w:rPr>
          <w:rFonts w:eastAsia="Times New Roman" w:cstheme="minorHAnsi"/>
          <w:sz w:val="24"/>
          <w:szCs w:val="24"/>
          <w:lang w:eastAsia="id-ID"/>
        </w:rPr>
        <w:br/>
        <w:t>E. Menyusun data</w:t>
      </w: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7</w:t>
      </w:r>
      <w:r w:rsidR="00080476" w:rsidRPr="00080476">
        <w:rPr>
          <w:rFonts w:eastAsia="Times New Roman" w:cstheme="minorHAnsi"/>
          <w:bCs/>
          <w:sz w:val="24"/>
          <w:szCs w:val="24"/>
          <w:lang w:eastAsia="id-ID"/>
        </w:rPr>
        <w:t>6</w:t>
      </w:r>
      <w:r w:rsidR="00712A68"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Bagaimana cara mencetak dokumen di Word? </w:t>
      </w:r>
    </w:p>
    <w:p w:rsidR="00080476" w:rsidRPr="00080476" w:rsidRDefault="00080476" w:rsidP="00806418">
      <w:pPr>
        <w:spacing w:after="0" w:line="240" w:lineRule="auto"/>
        <w:ind w:left="567"/>
        <w:rPr>
          <w:rFonts w:eastAsia="Times New Roman" w:cstheme="minorHAnsi"/>
          <w:sz w:val="24"/>
          <w:szCs w:val="24"/>
          <w:lang w:eastAsia="id-ID"/>
        </w:rPr>
      </w:pPr>
      <w:r w:rsidRPr="000850D4">
        <w:rPr>
          <w:rFonts w:eastAsia="Times New Roman" w:cstheme="minorHAnsi"/>
          <w:color w:val="FF0000"/>
          <w:sz w:val="24"/>
          <w:szCs w:val="24"/>
          <w:lang w:eastAsia="id-ID"/>
        </w:rPr>
        <w:t>A. File &gt; Print</w:t>
      </w:r>
      <w:r w:rsidRPr="00080476">
        <w:rPr>
          <w:rFonts w:eastAsia="Times New Roman" w:cstheme="minorHAnsi"/>
          <w:sz w:val="24"/>
          <w:szCs w:val="24"/>
          <w:lang w:eastAsia="id-ID"/>
        </w:rPr>
        <w:br/>
        <w:t>B. Home &gt; Print</w:t>
      </w:r>
      <w:r w:rsidRPr="00080476">
        <w:rPr>
          <w:rFonts w:eastAsia="Times New Roman" w:cstheme="minorHAnsi"/>
          <w:sz w:val="24"/>
          <w:szCs w:val="24"/>
          <w:lang w:eastAsia="id-ID"/>
        </w:rPr>
        <w:br/>
        <w:t>C. View &gt; Print</w:t>
      </w:r>
      <w:r w:rsidRPr="00080476">
        <w:rPr>
          <w:rFonts w:eastAsia="Times New Roman" w:cstheme="minorHAnsi"/>
          <w:sz w:val="24"/>
          <w:szCs w:val="24"/>
          <w:lang w:eastAsia="id-ID"/>
        </w:rPr>
        <w:br/>
        <w:t>D. Layout &gt; Print</w:t>
      </w:r>
      <w:r w:rsidRPr="00080476">
        <w:rPr>
          <w:rFonts w:eastAsia="Times New Roman" w:cstheme="minorHAnsi"/>
          <w:sz w:val="24"/>
          <w:szCs w:val="24"/>
          <w:lang w:eastAsia="id-ID"/>
        </w:rPr>
        <w:br/>
        <w:t>E. Review &gt; Print</w:t>
      </w: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7</w:t>
      </w:r>
      <w:r w:rsidR="00080476" w:rsidRPr="00080476">
        <w:rPr>
          <w:rFonts w:eastAsia="Times New Roman" w:cstheme="minorHAnsi"/>
          <w:bCs/>
          <w:sz w:val="24"/>
          <w:szCs w:val="24"/>
          <w:lang w:eastAsia="id-ID"/>
        </w:rPr>
        <w:t>7</w:t>
      </w:r>
      <w:r w:rsidR="001F7E81"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yang dimaksud dengan "data validation" di Excel? </w:t>
      </w:r>
    </w:p>
    <w:p w:rsidR="00080476" w:rsidRPr="00080476" w:rsidRDefault="00080476" w:rsidP="00806418">
      <w:pPr>
        <w:spacing w:after="0" w:line="240" w:lineRule="auto"/>
        <w:ind w:left="567"/>
        <w:rPr>
          <w:rFonts w:eastAsia="Times New Roman" w:cstheme="minorHAnsi"/>
          <w:sz w:val="24"/>
          <w:szCs w:val="24"/>
          <w:lang w:eastAsia="id-ID"/>
        </w:rPr>
      </w:pPr>
      <w:r w:rsidRPr="000850D4">
        <w:rPr>
          <w:rFonts w:eastAsia="Times New Roman" w:cstheme="minorHAnsi"/>
          <w:color w:val="FF0000"/>
          <w:sz w:val="24"/>
          <w:szCs w:val="24"/>
          <w:lang w:eastAsia="id-ID"/>
        </w:rPr>
        <w:t>A. Memeriksa kesalahan data</w:t>
      </w:r>
      <w:r w:rsidRPr="00080476">
        <w:rPr>
          <w:rFonts w:eastAsia="Times New Roman" w:cstheme="minorHAnsi"/>
          <w:sz w:val="24"/>
          <w:szCs w:val="24"/>
          <w:lang w:eastAsia="id-ID"/>
        </w:rPr>
        <w:br/>
        <w:t>B. Mengatur format sel</w:t>
      </w:r>
      <w:r w:rsidRPr="00080476">
        <w:rPr>
          <w:rFonts w:eastAsia="Times New Roman" w:cstheme="minorHAnsi"/>
          <w:sz w:val="24"/>
          <w:szCs w:val="24"/>
          <w:lang w:eastAsia="id-ID"/>
        </w:rPr>
        <w:br/>
        <w:t>C. Menghitung rata-rata</w:t>
      </w:r>
      <w:r w:rsidRPr="00080476">
        <w:rPr>
          <w:rFonts w:eastAsia="Times New Roman" w:cstheme="minorHAnsi"/>
          <w:sz w:val="24"/>
          <w:szCs w:val="24"/>
          <w:lang w:eastAsia="id-ID"/>
        </w:rPr>
        <w:br/>
        <w:t>D. Menghitung total</w:t>
      </w:r>
      <w:r w:rsidRPr="00080476">
        <w:rPr>
          <w:rFonts w:eastAsia="Times New Roman" w:cstheme="minorHAnsi"/>
          <w:sz w:val="24"/>
          <w:szCs w:val="24"/>
          <w:lang w:eastAsia="id-ID"/>
        </w:rPr>
        <w:br/>
        <w:t>E. Menyusun grafik</w:t>
      </w: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7</w:t>
      </w:r>
      <w:r w:rsidR="00080476" w:rsidRPr="00080476">
        <w:rPr>
          <w:rFonts w:eastAsia="Times New Roman" w:cstheme="minorHAnsi"/>
          <w:bCs/>
          <w:sz w:val="24"/>
          <w:szCs w:val="24"/>
          <w:lang w:eastAsia="id-ID"/>
        </w:rPr>
        <w:t>8</w:t>
      </w:r>
      <w:r w:rsidR="001F7E81"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Di Word, bagaimana cara mengubah ukuran font? </w:t>
      </w:r>
    </w:p>
    <w:p w:rsidR="00080476" w:rsidRPr="00080476" w:rsidRDefault="00080476" w:rsidP="00806418">
      <w:pPr>
        <w:spacing w:after="0" w:line="240" w:lineRule="auto"/>
        <w:ind w:left="567"/>
        <w:rPr>
          <w:rFonts w:eastAsia="Times New Roman" w:cstheme="minorHAnsi"/>
          <w:sz w:val="24"/>
          <w:szCs w:val="24"/>
          <w:lang w:eastAsia="id-ID"/>
        </w:rPr>
      </w:pPr>
      <w:r w:rsidRPr="000850D4">
        <w:rPr>
          <w:rFonts w:eastAsia="Times New Roman" w:cstheme="minorHAnsi"/>
          <w:color w:val="FF0000"/>
          <w:sz w:val="24"/>
          <w:szCs w:val="24"/>
          <w:lang w:eastAsia="id-ID"/>
        </w:rPr>
        <w:t>A. Home &gt; Font Size</w:t>
      </w:r>
      <w:r w:rsidRPr="00080476">
        <w:rPr>
          <w:rFonts w:eastAsia="Times New Roman" w:cstheme="minorHAnsi"/>
          <w:sz w:val="24"/>
          <w:szCs w:val="24"/>
          <w:lang w:eastAsia="id-ID"/>
        </w:rPr>
        <w:br/>
        <w:t>B. Layout &gt; Size</w:t>
      </w:r>
      <w:r w:rsidRPr="00080476">
        <w:rPr>
          <w:rFonts w:eastAsia="Times New Roman" w:cstheme="minorHAnsi"/>
          <w:sz w:val="24"/>
          <w:szCs w:val="24"/>
          <w:lang w:eastAsia="id-ID"/>
        </w:rPr>
        <w:br/>
        <w:t>C. Review &gt; Font</w:t>
      </w:r>
      <w:r w:rsidRPr="00080476">
        <w:rPr>
          <w:rFonts w:eastAsia="Times New Roman" w:cstheme="minorHAnsi"/>
          <w:sz w:val="24"/>
          <w:szCs w:val="24"/>
          <w:lang w:eastAsia="id-ID"/>
        </w:rPr>
        <w:br/>
        <w:t>D. Insert &gt; Font</w:t>
      </w:r>
      <w:r w:rsidRPr="00080476">
        <w:rPr>
          <w:rFonts w:eastAsia="Times New Roman" w:cstheme="minorHAnsi"/>
          <w:sz w:val="24"/>
          <w:szCs w:val="24"/>
          <w:lang w:eastAsia="id-ID"/>
        </w:rPr>
        <w:br/>
        <w:t>E. View &gt; Font Size</w:t>
      </w: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7</w:t>
      </w:r>
      <w:r w:rsidR="00080476" w:rsidRPr="00080476">
        <w:rPr>
          <w:rFonts w:eastAsia="Times New Roman" w:cstheme="minorHAnsi"/>
          <w:bCs/>
          <w:sz w:val="24"/>
          <w:szCs w:val="24"/>
          <w:lang w:eastAsia="id-ID"/>
        </w:rPr>
        <w:t>9</w:t>
      </w:r>
      <w:r w:rsidR="001F7E81"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yang dilakukan "chart" di Excel?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Menghitung jumlah data</w:t>
      </w:r>
      <w:r w:rsidRPr="00080476">
        <w:rPr>
          <w:rFonts w:eastAsia="Times New Roman" w:cstheme="minorHAnsi"/>
          <w:sz w:val="24"/>
          <w:szCs w:val="24"/>
          <w:lang w:eastAsia="id-ID"/>
        </w:rPr>
        <w:br/>
      </w:r>
      <w:r w:rsidRPr="000850D4">
        <w:rPr>
          <w:rFonts w:eastAsia="Times New Roman" w:cstheme="minorHAnsi"/>
          <w:color w:val="FF0000"/>
          <w:sz w:val="24"/>
          <w:szCs w:val="24"/>
          <w:lang w:eastAsia="id-ID"/>
        </w:rPr>
        <w:t>B. Menampilkan data dalam bentuk visual</w:t>
      </w:r>
      <w:r w:rsidRPr="00080476">
        <w:rPr>
          <w:rFonts w:eastAsia="Times New Roman" w:cstheme="minorHAnsi"/>
          <w:sz w:val="24"/>
          <w:szCs w:val="24"/>
          <w:lang w:eastAsia="id-ID"/>
        </w:rPr>
        <w:br/>
        <w:t>C. Mengatur data</w:t>
      </w:r>
      <w:r w:rsidRPr="00080476">
        <w:rPr>
          <w:rFonts w:eastAsia="Times New Roman" w:cstheme="minorHAnsi"/>
          <w:sz w:val="24"/>
          <w:szCs w:val="24"/>
          <w:lang w:eastAsia="id-ID"/>
        </w:rPr>
        <w:br/>
        <w:t>D. Menambahkan hyperlink</w:t>
      </w:r>
      <w:r w:rsidRPr="00080476">
        <w:rPr>
          <w:rFonts w:eastAsia="Times New Roman" w:cstheme="minorHAnsi"/>
          <w:sz w:val="24"/>
          <w:szCs w:val="24"/>
          <w:lang w:eastAsia="id-ID"/>
        </w:rPr>
        <w:br/>
        <w:t>E. Menghapus data</w:t>
      </w: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8</w:t>
      </w:r>
      <w:r w:rsidR="00080476" w:rsidRPr="00080476">
        <w:rPr>
          <w:rFonts w:eastAsia="Times New Roman" w:cstheme="minorHAnsi"/>
          <w:bCs/>
          <w:sz w:val="24"/>
          <w:szCs w:val="24"/>
          <w:lang w:eastAsia="id-ID"/>
        </w:rPr>
        <w:t>0</w:t>
      </w:r>
      <w:r w:rsidR="001F7E81"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Di PowerPoint, apa yang dimaksud dengan "slide layout"?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Jenis transisi antar slide</w:t>
      </w:r>
      <w:r w:rsidRPr="00080476">
        <w:rPr>
          <w:rFonts w:eastAsia="Times New Roman" w:cstheme="minorHAnsi"/>
          <w:sz w:val="24"/>
          <w:szCs w:val="24"/>
          <w:lang w:eastAsia="id-ID"/>
        </w:rPr>
        <w:br/>
      </w:r>
      <w:r w:rsidRPr="000850D4">
        <w:rPr>
          <w:rFonts w:eastAsia="Times New Roman" w:cstheme="minorHAnsi"/>
          <w:color w:val="FF0000"/>
          <w:sz w:val="24"/>
          <w:szCs w:val="24"/>
          <w:lang w:eastAsia="id-ID"/>
        </w:rPr>
        <w:t>B. Desain dan pengaturan elemen pada slide</w:t>
      </w:r>
      <w:r w:rsidRPr="00080476">
        <w:rPr>
          <w:rFonts w:eastAsia="Times New Roman" w:cstheme="minorHAnsi"/>
          <w:sz w:val="24"/>
          <w:szCs w:val="24"/>
          <w:lang w:eastAsia="id-ID"/>
        </w:rPr>
        <w:br/>
      </w:r>
      <w:r w:rsidRPr="00080476">
        <w:rPr>
          <w:rFonts w:eastAsia="Times New Roman" w:cstheme="minorHAnsi"/>
          <w:sz w:val="24"/>
          <w:szCs w:val="24"/>
          <w:lang w:eastAsia="id-ID"/>
        </w:rPr>
        <w:lastRenderedPageBreak/>
        <w:t>C. Gambar latar belakang</w:t>
      </w:r>
      <w:r w:rsidRPr="00080476">
        <w:rPr>
          <w:rFonts w:eastAsia="Times New Roman" w:cstheme="minorHAnsi"/>
          <w:sz w:val="24"/>
          <w:szCs w:val="24"/>
          <w:lang w:eastAsia="id-ID"/>
        </w:rPr>
        <w:br/>
        <w:t>D. Efek suara dalam presentasi</w:t>
      </w:r>
      <w:r w:rsidRPr="00080476">
        <w:rPr>
          <w:rFonts w:eastAsia="Times New Roman" w:cstheme="minorHAnsi"/>
          <w:sz w:val="24"/>
          <w:szCs w:val="24"/>
          <w:lang w:eastAsia="id-ID"/>
        </w:rPr>
        <w:br/>
        <w:t>E. Format teks</w:t>
      </w: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8</w:t>
      </w:r>
      <w:r w:rsidR="00080476" w:rsidRPr="00080476">
        <w:rPr>
          <w:rFonts w:eastAsia="Times New Roman" w:cstheme="minorHAnsi"/>
          <w:bCs/>
          <w:sz w:val="24"/>
          <w:szCs w:val="24"/>
          <w:lang w:eastAsia="id-ID"/>
        </w:rPr>
        <w:t>1</w:t>
      </w:r>
      <w:r w:rsidR="001F7E81"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yang dilakukan fitur "track changes" di Word?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Mengedit gambar</w:t>
      </w:r>
      <w:r w:rsidRPr="00080476">
        <w:rPr>
          <w:rFonts w:eastAsia="Times New Roman" w:cstheme="minorHAnsi"/>
          <w:sz w:val="24"/>
          <w:szCs w:val="24"/>
          <w:lang w:eastAsia="id-ID"/>
        </w:rPr>
        <w:br/>
      </w:r>
      <w:r w:rsidRPr="000850D4">
        <w:rPr>
          <w:rFonts w:eastAsia="Times New Roman" w:cstheme="minorHAnsi"/>
          <w:color w:val="FF0000"/>
          <w:sz w:val="24"/>
          <w:szCs w:val="24"/>
          <w:lang w:eastAsia="id-ID"/>
        </w:rPr>
        <w:t>B. Melacak dan menunjukkan perubahan yang dibuat dalam dokumen</w:t>
      </w:r>
      <w:r w:rsidRPr="00080476">
        <w:rPr>
          <w:rFonts w:eastAsia="Times New Roman" w:cstheme="minorHAnsi"/>
          <w:sz w:val="24"/>
          <w:szCs w:val="24"/>
          <w:lang w:eastAsia="id-ID"/>
        </w:rPr>
        <w:br/>
        <w:t>C. Menghapus teks</w:t>
      </w:r>
      <w:r w:rsidRPr="00080476">
        <w:rPr>
          <w:rFonts w:eastAsia="Times New Roman" w:cstheme="minorHAnsi"/>
          <w:sz w:val="24"/>
          <w:szCs w:val="24"/>
          <w:lang w:eastAsia="id-ID"/>
        </w:rPr>
        <w:br/>
        <w:t>D. Menyusun daftar isi</w:t>
      </w:r>
      <w:r w:rsidRPr="00080476">
        <w:rPr>
          <w:rFonts w:eastAsia="Times New Roman" w:cstheme="minorHAnsi"/>
          <w:sz w:val="24"/>
          <w:szCs w:val="24"/>
          <w:lang w:eastAsia="id-ID"/>
        </w:rPr>
        <w:br/>
        <w:t>E. Mengatur margin</w:t>
      </w: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8</w:t>
      </w:r>
      <w:r w:rsidR="00080476" w:rsidRPr="00080476">
        <w:rPr>
          <w:rFonts w:eastAsia="Times New Roman" w:cstheme="minorHAnsi"/>
          <w:bCs/>
          <w:sz w:val="24"/>
          <w:szCs w:val="24"/>
          <w:lang w:eastAsia="id-ID"/>
        </w:rPr>
        <w:t>2</w:t>
      </w:r>
      <w:r w:rsidR="00E72597"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fungsi dari "cell reference" di Excel?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Menyimpan data</w:t>
      </w:r>
      <w:r w:rsidRPr="00080476">
        <w:rPr>
          <w:rFonts w:eastAsia="Times New Roman" w:cstheme="minorHAnsi"/>
          <w:sz w:val="24"/>
          <w:szCs w:val="24"/>
          <w:lang w:eastAsia="id-ID"/>
        </w:rPr>
        <w:br/>
      </w:r>
      <w:r w:rsidRPr="000850D4">
        <w:rPr>
          <w:rFonts w:eastAsia="Times New Roman" w:cstheme="minorHAnsi"/>
          <w:color w:val="FF0000"/>
          <w:sz w:val="24"/>
          <w:szCs w:val="24"/>
          <w:lang w:eastAsia="id-ID"/>
        </w:rPr>
        <w:t>B. Mengacu pada lokasi sel tertentu dalam formula</w:t>
      </w:r>
      <w:r w:rsidRPr="00080476">
        <w:rPr>
          <w:rFonts w:eastAsia="Times New Roman" w:cstheme="minorHAnsi"/>
          <w:sz w:val="24"/>
          <w:szCs w:val="24"/>
          <w:lang w:eastAsia="id-ID"/>
        </w:rPr>
        <w:br/>
        <w:t>C. Menghitung jumlah sel</w:t>
      </w:r>
      <w:r w:rsidRPr="00080476">
        <w:rPr>
          <w:rFonts w:eastAsia="Times New Roman" w:cstheme="minorHAnsi"/>
          <w:sz w:val="24"/>
          <w:szCs w:val="24"/>
          <w:lang w:eastAsia="id-ID"/>
        </w:rPr>
        <w:br/>
        <w:t>D. Mengubah format sel</w:t>
      </w:r>
      <w:r w:rsidRPr="00080476">
        <w:rPr>
          <w:rFonts w:eastAsia="Times New Roman" w:cstheme="minorHAnsi"/>
          <w:sz w:val="24"/>
          <w:szCs w:val="24"/>
          <w:lang w:eastAsia="id-ID"/>
        </w:rPr>
        <w:br/>
        <w:t>E. Menghapus data</w:t>
      </w: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8</w:t>
      </w:r>
      <w:r w:rsidR="00080476" w:rsidRPr="00080476">
        <w:rPr>
          <w:rFonts w:eastAsia="Times New Roman" w:cstheme="minorHAnsi"/>
          <w:bCs/>
          <w:sz w:val="24"/>
          <w:szCs w:val="24"/>
          <w:lang w:eastAsia="id-ID"/>
        </w:rPr>
        <w:t>3</w:t>
      </w:r>
      <w:r w:rsidR="00E72597"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Di Word, bagaimana cara menambahkan nomor halaman? </w:t>
      </w:r>
    </w:p>
    <w:p w:rsidR="00721D6B" w:rsidRDefault="00080476" w:rsidP="00806418">
      <w:pPr>
        <w:spacing w:after="0" w:line="240" w:lineRule="auto"/>
        <w:ind w:left="567"/>
        <w:rPr>
          <w:rFonts w:eastAsia="Times New Roman" w:cstheme="minorHAnsi"/>
          <w:sz w:val="24"/>
          <w:szCs w:val="24"/>
          <w:lang w:eastAsia="id-ID"/>
        </w:rPr>
      </w:pPr>
      <w:r w:rsidRPr="000850D4">
        <w:rPr>
          <w:rFonts w:eastAsia="Times New Roman" w:cstheme="minorHAnsi"/>
          <w:color w:val="FF0000"/>
          <w:sz w:val="24"/>
          <w:szCs w:val="24"/>
          <w:lang w:eastAsia="id-ID"/>
        </w:rPr>
        <w:t>A. Insert &gt; Page Number</w:t>
      </w:r>
      <w:r w:rsidRPr="00080476">
        <w:rPr>
          <w:rFonts w:eastAsia="Times New Roman" w:cstheme="minorHAnsi"/>
          <w:sz w:val="24"/>
          <w:szCs w:val="24"/>
          <w:lang w:eastAsia="id-ID"/>
        </w:rPr>
        <w:br/>
        <w:t>B. Layout &gt; Page Number</w:t>
      </w:r>
      <w:r w:rsidRPr="00080476">
        <w:rPr>
          <w:rFonts w:eastAsia="Times New Roman" w:cstheme="minorHAnsi"/>
          <w:sz w:val="24"/>
          <w:szCs w:val="24"/>
          <w:lang w:eastAsia="id-ID"/>
        </w:rPr>
        <w:br/>
        <w:t>C. Home &gt; Page Number</w:t>
      </w:r>
      <w:r w:rsidRPr="00080476">
        <w:rPr>
          <w:rFonts w:eastAsia="Times New Roman" w:cstheme="minorHAnsi"/>
          <w:sz w:val="24"/>
          <w:szCs w:val="24"/>
          <w:lang w:eastAsia="id-ID"/>
        </w:rPr>
        <w:br/>
        <w:t>D. View &gt; Page Number</w:t>
      </w:r>
      <w:r w:rsidRPr="00080476">
        <w:rPr>
          <w:rFonts w:eastAsia="Times New Roman" w:cstheme="minorHAnsi"/>
          <w:sz w:val="24"/>
          <w:szCs w:val="24"/>
          <w:lang w:eastAsia="id-ID"/>
        </w:rPr>
        <w:br/>
        <w:t>E. Review &gt; Page Number</w:t>
      </w:r>
    </w:p>
    <w:p w:rsidR="00721D6B" w:rsidRDefault="00721D6B" w:rsidP="00806418">
      <w:pPr>
        <w:spacing w:after="0" w:line="240" w:lineRule="auto"/>
        <w:ind w:left="567"/>
        <w:rPr>
          <w:rFonts w:eastAsia="Times New Roman" w:cstheme="minorHAnsi"/>
          <w:sz w:val="24"/>
          <w:szCs w:val="24"/>
          <w:lang w:eastAsia="id-ID"/>
        </w:rPr>
      </w:pPr>
    </w:p>
    <w:p w:rsidR="00080476" w:rsidRPr="00080476" w:rsidRDefault="00080476" w:rsidP="00230A28">
      <w:pPr>
        <w:spacing w:after="0" w:line="240" w:lineRule="auto"/>
        <w:rPr>
          <w:rFonts w:eastAsia="Times New Roman" w:cstheme="minorHAnsi"/>
          <w:sz w:val="24"/>
          <w:szCs w:val="24"/>
          <w:lang w:eastAsia="id-ID"/>
        </w:rPr>
      </w:pP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8</w:t>
      </w:r>
      <w:r w:rsidR="00080476" w:rsidRPr="00080476">
        <w:rPr>
          <w:rFonts w:eastAsia="Times New Roman" w:cstheme="minorHAnsi"/>
          <w:bCs/>
          <w:sz w:val="24"/>
          <w:szCs w:val="24"/>
          <w:lang w:eastAsia="id-ID"/>
        </w:rPr>
        <w:t>4</w:t>
      </w:r>
      <w:r w:rsidR="00E72597"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kegunaan fungsi SUMIF di Excel?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Menghitung rata-rata dengan kriteria tertentu</w:t>
      </w:r>
      <w:r w:rsidRPr="00080476">
        <w:rPr>
          <w:rFonts w:eastAsia="Times New Roman" w:cstheme="minorHAnsi"/>
          <w:sz w:val="24"/>
          <w:szCs w:val="24"/>
          <w:lang w:eastAsia="id-ID"/>
        </w:rPr>
        <w:br/>
      </w:r>
      <w:r w:rsidRPr="00230A28">
        <w:rPr>
          <w:rFonts w:eastAsia="Times New Roman" w:cstheme="minorHAnsi"/>
          <w:color w:val="FF0000"/>
          <w:sz w:val="24"/>
          <w:szCs w:val="24"/>
          <w:lang w:eastAsia="id-ID"/>
        </w:rPr>
        <w:t>B. Menjumlahkan angka dengan kriteria tertentu</w:t>
      </w:r>
      <w:r w:rsidRPr="00080476">
        <w:rPr>
          <w:rFonts w:eastAsia="Times New Roman" w:cstheme="minorHAnsi"/>
          <w:sz w:val="24"/>
          <w:szCs w:val="24"/>
          <w:lang w:eastAsia="id-ID"/>
        </w:rPr>
        <w:br/>
        <w:t>C. Menghitung jumlah data</w:t>
      </w:r>
      <w:r w:rsidRPr="00080476">
        <w:rPr>
          <w:rFonts w:eastAsia="Times New Roman" w:cstheme="minorHAnsi"/>
          <w:sz w:val="24"/>
          <w:szCs w:val="24"/>
          <w:lang w:eastAsia="id-ID"/>
        </w:rPr>
        <w:br/>
        <w:t>D. Mengurutkan data</w:t>
      </w:r>
      <w:r w:rsidRPr="00080476">
        <w:rPr>
          <w:rFonts w:eastAsia="Times New Roman" w:cstheme="minorHAnsi"/>
          <w:sz w:val="24"/>
          <w:szCs w:val="24"/>
          <w:lang w:eastAsia="id-ID"/>
        </w:rPr>
        <w:br/>
        <w:t>E. Menghitung maksimum</w:t>
      </w: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8</w:t>
      </w:r>
      <w:r w:rsidR="00080476" w:rsidRPr="00080476">
        <w:rPr>
          <w:rFonts w:eastAsia="Times New Roman" w:cstheme="minorHAnsi"/>
          <w:bCs/>
          <w:sz w:val="24"/>
          <w:szCs w:val="24"/>
          <w:lang w:eastAsia="id-ID"/>
        </w:rPr>
        <w:t>5</w:t>
      </w:r>
      <w:r w:rsidR="00E72597"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yang dimaksud dengan "template" di PowerPoint? </w:t>
      </w:r>
    </w:p>
    <w:p w:rsidR="00080476" w:rsidRPr="00080476" w:rsidRDefault="00080476" w:rsidP="00806418">
      <w:pPr>
        <w:spacing w:after="0" w:line="240" w:lineRule="auto"/>
        <w:ind w:left="567"/>
        <w:rPr>
          <w:rFonts w:eastAsia="Times New Roman" w:cstheme="minorHAnsi"/>
          <w:sz w:val="24"/>
          <w:szCs w:val="24"/>
          <w:lang w:eastAsia="id-ID"/>
        </w:rPr>
      </w:pPr>
      <w:r w:rsidRPr="00230A28">
        <w:rPr>
          <w:rFonts w:eastAsia="Times New Roman" w:cstheme="minorHAnsi"/>
          <w:color w:val="FF0000"/>
          <w:sz w:val="24"/>
          <w:szCs w:val="24"/>
          <w:lang w:eastAsia="id-ID"/>
        </w:rPr>
        <w:t>A. Desain slide yang sudah ditentukan</w:t>
      </w:r>
      <w:r w:rsidRPr="00080476">
        <w:rPr>
          <w:rFonts w:eastAsia="Times New Roman" w:cstheme="minorHAnsi"/>
          <w:sz w:val="24"/>
          <w:szCs w:val="24"/>
          <w:lang w:eastAsia="id-ID"/>
        </w:rPr>
        <w:br/>
        <w:t>B. Efek transisi slide</w:t>
      </w:r>
      <w:r w:rsidRPr="00080476">
        <w:rPr>
          <w:rFonts w:eastAsia="Times New Roman" w:cstheme="minorHAnsi"/>
          <w:sz w:val="24"/>
          <w:szCs w:val="24"/>
          <w:lang w:eastAsia="id-ID"/>
        </w:rPr>
        <w:br/>
        <w:t>C. Teks dalam slide</w:t>
      </w:r>
      <w:r w:rsidRPr="00080476">
        <w:rPr>
          <w:rFonts w:eastAsia="Times New Roman" w:cstheme="minorHAnsi"/>
          <w:sz w:val="24"/>
          <w:szCs w:val="24"/>
          <w:lang w:eastAsia="id-ID"/>
        </w:rPr>
        <w:br/>
        <w:t>D. Gambar latar belakang</w:t>
      </w:r>
      <w:r w:rsidRPr="00080476">
        <w:rPr>
          <w:rFonts w:eastAsia="Times New Roman" w:cstheme="minorHAnsi"/>
          <w:sz w:val="24"/>
          <w:szCs w:val="24"/>
          <w:lang w:eastAsia="id-ID"/>
        </w:rPr>
        <w:br/>
        <w:t>E. Format tabel</w:t>
      </w: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8</w:t>
      </w:r>
      <w:r w:rsidR="00080476" w:rsidRPr="00080476">
        <w:rPr>
          <w:rFonts w:eastAsia="Times New Roman" w:cstheme="minorHAnsi"/>
          <w:bCs/>
          <w:sz w:val="24"/>
          <w:szCs w:val="24"/>
          <w:lang w:eastAsia="id-ID"/>
        </w:rPr>
        <w:t>6</w:t>
      </w:r>
      <w:r w:rsidR="00E72597"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Bagaimana cara mengatur spasi paragraf di Word? </w:t>
      </w:r>
    </w:p>
    <w:p w:rsidR="00080476" w:rsidRDefault="00080476" w:rsidP="00806418">
      <w:pPr>
        <w:spacing w:after="0" w:line="240" w:lineRule="auto"/>
        <w:ind w:left="567"/>
        <w:rPr>
          <w:rFonts w:eastAsia="Times New Roman" w:cstheme="minorHAnsi"/>
          <w:sz w:val="24"/>
          <w:szCs w:val="24"/>
          <w:lang w:eastAsia="id-ID"/>
        </w:rPr>
      </w:pPr>
      <w:r w:rsidRPr="00230A28">
        <w:rPr>
          <w:rFonts w:eastAsia="Times New Roman" w:cstheme="minorHAnsi"/>
          <w:color w:val="FF0000"/>
          <w:sz w:val="24"/>
          <w:szCs w:val="24"/>
          <w:lang w:eastAsia="id-ID"/>
        </w:rPr>
        <w:t>A. Home &gt; Line and Paragraph Spacing</w:t>
      </w:r>
      <w:r w:rsidRPr="00080476">
        <w:rPr>
          <w:rFonts w:eastAsia="Times New Roman" w:cstheme="minorHAnsi"/>
          <w:sz w:val="24"/>
          <w:szCs w:val="24"/>
          <w:lang w:eastAsia="id-ID"/>
        </w:rPr>
        <w:br/>
        <w:t>B. Layout &gt; Spacing</w:t>
      </w:r>
      <w:r w:rsidRPr="00080476">
        <w:rPr>
          <w:rFonts w:eastAsia="Times New Roman" w:cstheme="minorHAnsi"/>
          <w:sz w:val="24"/>
          <w:szCs w:val="24"/>
          <w:lang w:eastAsia="id-ID"/>
        </w:rPr>
        <w:br/>
        <w:t>C. Review &gt; Spacing</w:t>
      </w:r>
      <w:r w:rsidRPr="00080476">
        <w:rPr>
          <w:rFonts w:eastAsia="Times New Roman" w:cstheme="minorHAnsi"/>
          <w:sz w:val="24"/>
          <w:szCs w:val="24"/>
          <w:lang w:eastAsia="id-ID"/>
        </w:rPr>
        <w:br/>
        <w:t>D. Insert &gt; Paragraph</w:t>
      </w:r>
      <w:r w:rsidRPr="00080476">
        <w:rPr>
          <w:rFonts w:eastAsia="Times New Roman" w:cstheme="minorHAnsi"/>
          <w:sz w:val="24"/>
          <w:szCs w:val="24"/>
          <w:lang w:eastAsia="id-ID"/>
        </w:rPr>
        <w:br/>
      </w:r>
      <w:r w:rsidRPr="00080476">
        <w:rPr>
          <w:rFonts w:eastAsia="Times New Roman" w:cstheme="minorHAnsi"/>
          <w:sz w:val="24"/>
          <w:szCs w:val="24"/>
          <w:lang w:eastAsia="id-ID"/>
        </w:rPr>
        <w:lastRenderedPageBreak/>
        <w:t>E. View &gt; Spacing</w:t>
      </w:r>
      <w:r w:rsidRPr="00080476">
        <w:rPr>
          <w:rFonts w:eastAsia="Times New Roman" w:cstheme="minorHAnsi"/>
          <w:sz w:val="24"/>
          <w:szCs w:val="24"/>
          <w:lang w:eastAsia="id-ID"/>
        </w:rPr>
        <w:br/>
      </w:r>
    </w:p>
    <w:p w:rsidR="00EB1B6A" w:rsidRPr="00080476" w:rsidRDefault="00EB1B6A" w:rsidP="00806418">
      <w:pPr>
        <w:spacing w:after="0" w:line="240" w:lineRule="auto"/>
        <w:ind w:left="567"/>
        <w:rPr>
          <w:rFonts w:eastAsia="Times New Roman" w:cstheme="minorHAnsi"/>
          <w:sz w:val="24"/>
          <w:szCs w:val="24"/>
          <w:lang w:eastAsia="id-ID"/>
        </w:rPr>
      </w:pP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8</w:t>
      </w:r>
      <w:r w:rsidR="00080476" w:rsidRPr="00080476">
        <w:rPr>
          <w:rFonts w:eastAsia="Times New Roman" w:cstheme="minorHAnsi"/>
          <w:bCs/>
          <w:sz w:val="24"/>
          <w:szCs w:val="24"/>
          <w:lang w:eastAsia="id-ID"/>
        </w:rPr>
        <w:t>7</w:t>
      </w:r>
      <w:r w:rsidR="00E72597"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fungsi dari "lookup functions" di Excel?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Menghitung jumlah data</w:t>
      </w:r>
      <w:r w:rsidRPr="00080476">
        <w:rPr>
          <w:rFonts w:eastAsia="Times New Roman" w:cstheme="minorHAnsi"/>
          <w:sz w:val="24"/>
          <w:szCs w:val="24"/>
          <w:lang w:eastAsia="id-ID"/>
        </w:rPr>
        <w:br/>
      </w:r>
      <w:r w:rsidRPr="00230A28">
        <w:rPr>
          <w:rFonts w:eastAsia="Times New Roman" w:cstheme="minorHAnsi"/>
          <w:color w:val="FF0000"/>
          <w:sz w:val="24"/>
          <w:szCs w:val="24"/>
          <w:lang w:eastAsia="id-ID"/>
        </w:rPr>
        <w:t>B. Mencari data dalam tabel</w:t>
      </w:r>
      <w:r w:rsidRPr="00080476">
        <w:rPr>
          <w:rFonts w:eastAsia="Times New Roman" w:cstheme="minorHAnsi"/>
          <w:sz w:val="24"/>
          <w:szCs w:val="24"/>
          <w:lang w:eastAsia="id-ID"/>
        </w:rPr>
        <w:br/>
        <w:t>C. Mengurutkan data</w:t>
      </w:r>
      <w:r w:rsidRPr="00080476">
        <w:rPr>
          <w:rFonts w:eastAsia="Times New Roman" w:cstheme="minorHAnsi"/>
          <w:sz w:val="24"/>
          <w:szCs w:val="24"/>
          <w:lang w:eastAsia="id-ID"/>
        </w:rPr>
        <w:br/>
        <w:t>D. Menghapus data</w:t>
      </w:r>
      <w:r w:rsidRPr="00080476">
        <w:rPr>
          <w:rFonts w:eastAsia="Times New Roman" w:cstheme="minorHAnsi"/>
          <w:sz w:val="24"/>
          <w:szCs w:val="24"/>
          <w:lang w:eastAsia="id-ID"/>
        </w:rPr>
        <w:br/>
        <w:t>E. Mengubah format</w:t>
      </w: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8</w:t>
      </w:r>
      <w:r w:rsidR="00080476" w:rsidRPr="00080476">
        <w:rPr>
          <w:rFonts w:eastAsia="Times New Roman" w:cstheme="minorHAnsi"/>
          <w:bCs/>
          <w:sz w:val="24"/>
          <w:szCs w:val="24"/>
          <w:lang w:eastAsia="id-ID"/>
        </w:rPr>
        <w:t>8</w:t>
      </w:r>
      <w:r w:rsidR="0068645B"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Di PowerPoint, apa itu "speaker notes"? </w:t>
      </w:r>
    </w:p>
    <w:p w:rsidR="00080476" w:rsidRPr="00080476" w:rsidRDefault="00080476" w:rsidP="00806418">
      <w:pPr>
        <w:spacing w:after="0" w:line="240" w:lineRule="auto"/>
        <w:ind w:left="567"/>
        <w:rPr>
          <w:rFonts w:eastAsia="Times New Roman" w:cstheme="minorHAnsi"/>
          <w:sz w:val="24"/>
          <w:szCs w:val="24"/>
          <w:lang w:eastAsia="id-ID"/>
        </w:rPr>
      </w:pPr>
      <w:r w:rsidRPr="00230A28">
        <w:rPr>
          <w:rFonts w:eastAsia="Times New Roman" w:cstheme="minorHAnsi"/>
          <w:color w:val="FF0000"/>
          <w:sz w:val="24"/>
          <w:szCs w:val="24"/>
          <w:lang w:eastAsia="id-ID"/>
        </w:rPr>
        <w:t>A. Catatan untuk presenter yang tidak terlihat oleh audiens</w:t>
      </w:r>
      <w:r w:rsidRPr="00080476">
        <w:rPr>
          <w:rFonts w:eastAsia="Times New Roman" w:cstheme="minorHAnsi"/>
          <w:sz w:val="24"/>
          <w:szCs w:val="24"/>
          <w:lang w:eastAsia="id-ID"/>
        </w:rPr>
        <w:br/>
        <w:t>B. Teks di slide</w:t>
      </w:r>
      <w:r w:rsidRPr="00080476">
        <w:rPr>
          <w:rFonts w:eastAsia="Times New Roman" w:cstheme="minorHAnsi"/>
          <w:sz w:val="24"/>
          <w:szCs w:val="24"/>
          <w:lang w:eastAsia="id-ID"/>
        </w:rPr>
        <w:br/>
        <w:t>C. Gambar latar belakang</w:t>
      </w:r>
      <w:r w:rsidRPr="00080476">
        <w:rPr>
          <w:rFonts w:eastAsia="Times New Roman" w:cstheme="minorHAnsi"/>
          <w:sz w:val="24"/>
          <w:szCs w:val="24"/>
          <w:lang w:eastAsia="id-ID"/>
        </w:rPr>
        <w:br/>
        <w:t>D. Animasi dalam slide</w:t>
      </w:r>
      <w:r w:rsidRPr="00080476">
        <w:rPr>
          <w:rFonts w:eastAsia="Times New Roman" w:cstheme="minorHAnsi"/>
          <w:sz w:val="24"/>
          <w:szCs w:val="24"/>
          <w:lang w:eastAsia="id-ID"/>
        </w:rPr>
        <w:br/>
        <w:t>E. Format teks</w:t>
      </w: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8</w:t>
      </w:r>
      <w:r w:rsidR="00080476" w:rsidRPr="00080476">
        <w:rPr>
          <w:rFonts w:eastAsia="Times New Roman" w:cstheme="minorHAnsi"/>
          <w:bCs/>
          <w:sz w:val="24"/>
          <w:szCs w:val="24"/>
          <w:lang w:eastAsia="id-ID"/>
        </w:rPr>
        <w:t>9</w:t>
      </w:r>
      <w:r w:rsidR="0068645B"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yang dimaksud dengan "merge cells" di Excel?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Menghitung total</w:t>
      </w:r>
      <w:r w:rsidRPr="00080476">
        <w:rPr>
          <w:rFonts w:eastAsia="Times New Roman" w:cstheme="minorHAnsi"/>
          <w:sz w:val="24"/>
          <w:szCs w:val="24"/>
          <w:lang w:eastAsia="id-ID"/>
        </w:rPr>
        <w:br/>
      </w:r>
      <w:r w:rsidRPr="00230A28">
        <w:rPr>
          <w:rFonts w:eastAsia="Times New Roman" w:cstheme="minorHAnsi"/>
          <w:color w:val="FF0000"/>
          <w:sz w:val="24"/>
          <w:szCs w:val="24"/>
          <w:lang w:eastAsia="id-ID"/>
        </w:rPr>
        <w:t>B. Menggabungkan beberapa sel menjadi satu</w:t>
      </w:r>
      <w:r w:rsidRPr="00080476">
        <w:rPr>
          <w:rFonts w:eastAsia="Times New Roman" w:cstheme="minorHAnsi"/>
          <w:sz w:val="24"/>
          <w:szCs w:val="24"/>
          <w:lang w:eastAsia="id-ID"/>
        </w:rPr>
        <w:br/>
        <w:t>C. Menghapus sel</w:t>
      </w:r>
      <w:r w:rsidRPr="00080476">
        <w:rPr>
          <w:rFonts w:eastAsia="Times New Roman" w:cstheme="minorHAnsi"/>
          <w:sz w:val="24"/>
          <w:szCs w:val="24"/>
          <w:lang w:eastAsia="id-ID"/>
        </w:rPr>
        <w:br/>
        <w:t>D. Menggandakan data</w:t>
      </w:r>
      <w:r w:rsidRPr="00080476">
        <w:rPr>
          <w:rFonts w:eastAsia="Times New Roman" w:cstheme="minorHAnsi"/>
          <w:sz w:val="24"/>
          <w:szCs w:val="24"/>
          <w:lang w:eastAsia="id-ID"/>
        </w:rPr>
        <w:br/>
        <w:t>E. Mengatur format</w:t>
      </w: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9</w:t>
      </w:r>
      <w:r w:rsidR="00080476" w:rsidRPr="00080476">
        <w:rPr>
          <w:rFonts w:eastAsia="Times New Roman" w:cstheme="minorHAnsi"/>
          <w:bCs/>
          <w:sz w:val="24"/>
          <w:szCs w:val="24"/>
          <w:lang w:eastAsia="id-ID"/>
        </w:rPr>
        <w:t>0</w:t>
      </w:r>
      <w:r w:rsidR="0068645B"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yang dilakukan fitur "auto correct" di Word? </w:t>
      </w:r>
    </w:p>
    <w:p w:rsidR="00080476" w:rsidRPr="00080476" w:rsidRDefault="00080476" w:rsidP="00806418">
      <w:pPr>
        <w:spacing w:after="0" w:line="240" w:lineRule="auto"/>
        <w:ind w:left="567"/>
        <w:rPr>
          <w:rFonts w:eastAsia="Times New Roman" w:cstheme="minorHAnsi"/>
          <w:sz w:val="24"/>
          <w:szCs w:val="24"/>
          <w:lang w:eastAsia="id-ID"/>
        </w:rPr>
      </w:pPr>
      <w:r w:rsidRPr="00230A28">
        <w:rPr>
          <w:rFonts w:eastAsia="Times New Roman" w:cstheme="minorHAnsi"/>
          <w:color w:val="FF0000"/>
          <w:sz w:val="24"/>
          <w:szCs w:val="24"/>
          <w:lang w:eastAsia="id-ID"/>
        </w:rPr>
        <w:t>A. Memperbaiki kesalahan ketik secara otomatis</w:t>
      </w:r>
      <w:r w:rsidRPr="00080476">
        <w:rPr>
          <w:rFonts w:eastAsia="Times New Roman" w:cstheme="minorHAnsi"/>
          <w:sz w:val="24"/>
          <w:szCs w:val="24"/>
          <w:lang w:eastAsia="id-ID"/>
        </w:rPr>
        <w:br/>
        <w:t>B. Menghitung jumlah kata</w:t>
      </w:r>
      <w:r w:rsidRPr="00080476">
        <w:rPr>
          <w:rFonts w:eastAsia="Times New Roman" w:cstheme="minorHAnsi"/>
          <w:sz w:val="24"/>
          <w:szCs w:val="24"/>
          <w:lang w:eastAsia="id-ID"/>
        </w:rPr>
        <w:br/>
        <w:t>C. Menyimpan dokumen</w:t>
      </w:r>
      <w:r w:rsidRPr="00080476">
        <w:rPr>
          <w:rFonts w:eastAsia="Times New Roman" w:cstheme="minorHAnsi"/>
          <w:sz w:val="24"/>
          <w:szCs w:val="24"/>
          <w:lang w:eastAsia="id-ID"/>
        </w:rPr>
        <w:br/>
        <w:t>D. Mengatur margin</w:t>
      </w:r>
      <w:r w:rsidRPr="00080476">
        <w:rPr>
          <w:rFonts w:eastAsia="Times New Roman" w:cstheme="minorHAnsi"/>
          <w:sz w:val="24"/>
          <w:szCs w:val="24"/>
          <w:lang w:eastAsia="id-ID"/>
        </w:rPr>
        <w:br/>
        <w:t>E. Menambahkan hyperlink</w:t>
      </w: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9</w:t>
      </w:r>
      <w:r w:rsidR="00080476" w:rsidRPr="00080476">
        <w:rPr>
          <w:rFonts w:eastAsia="Times New Roman" w:cstheme="minorHAnsi"/>
          <w:bCs/>
          <w:sz w:val="24"/>
          <w:szCs w:val="24"/>
          <w:lang w:eastAsia="id-ID"/>
        </w:rPr>
        <w:t>1</w:t>
      </w:r>
      <w:r w:rsidR="0068645B"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yang dimaksud dengan "conditional formula" di Excel?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Menghitung rata-rata</w:t>
      </w:r>
      <w:r w:rsidRPr="00080476">
        <w:rPr>
          <w:rFonts w:eastAsia="Times New Roman" w:cstheme="minorHAnsi"/>
          <w:sz w:val="24"/>
          <w:szCs w:val="24"/>
          <w:lang w:eastAsia="id-ID"/>
        </w:rPr>
        <w:br/>
      </w:r>
      <w:r w:rsidRPr="00230A28">
        <w:rPr>
          <w:rFonts w:eastAsia="Times New Roman" w:cstheme="minorHAnsi"/>
          <w:color w:val="FF0000"/>
          <w:sz w:val="24"/>
          <w:szCs w:val="24"/>
          <w:lang w:eastAsia="id-ID"/>
        </w:rPr>
        <w:t>B. Menerapkan kondisi untuk menghitung data</w:t>
      </w:r>
      <w:r w:rsidRPr="00080476">
        <w:rPr>
          <w:rFonts w:eastAsia="Times New Roman" w:cstheme="minorHAnsi"/>
          <w:sz w:val="24"/>
          <w:szCs w:val="24"/>
          <w:lang w:eastAsia="id-ID"/>
        </w:rPr>
        <w:br/>
        <w:t>C. Menghapus data</w:t>
      </w:r>
      <w:r w:rsidRPr="00080476">
        <w:rPr>
          <w:rFonts w:eastAsia="Times New Roman" w:cstheme="minorHAnsi"/>
          <w:sz w:val="24"/>
          <w:szCs w:val="24"/>
          <w:lang w:eastAsia="id-ID"/>
        </w:rPr>
        <w:br/>
        <w:t>D. Mengubah format sel</w:t>
      </w:r>
      <w:r w:rsidRPr="00080476">
        <w:rPr>
          <w:rFonts w:eastAsia="Times New Roman" w:cstheme="minorHAnsi"/>
          <w:sz w:val="24"/>
          <w:szCs w:val="24"/>
          <w:lang w:eastAsia="id-ID"/>
        </w:rPr>
        <w:br/>
        <w:t>E. Mengatur grafik</w:t>
      </w: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9</w:t>
      </w:r>
      <w:r w:rsidR="00080476" w:rsidRPr="00080476">
        <w:rPr>
          <w:rFonts w:eastAsia="Times New Roman" w:cstheme="minorHAnsi"/>
          <w:bCs/>
          <w:sz w:val="24"/>
          <w:szCs w:val="24"/>
          <w:lang w:eastAsia="id-ID"/>
        </w:rPr>
        <w:t>2</w:t>
      </w:r>
      <w:r w:rsidR="0068645B"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yang dilakukan fitur "format painter" di Word?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Menghitung jumlah</w:t>
      </w:r>
      <w:r w:rsidRPr="00080476">
        <w:rPr>
          <w:rFonts w:eastAsia="Times New Roman" w:cstheme="minorHAnsi"/>
          <w:sz w:val="24"/>
          <w:szCs w:val="24"/>
          <w:lang w:eastAsia="id-ID"/>
        </w:rPr>
        <w:br/>
      </w:r>
      <w:r w:rsidRPr="00230A28">
        <w:rPr>
          <w:rFonts w:eastAsia="Times New Roman" w:cstheme="minorHAnsi"/>
          <w:color w:val="FF0000"/>
          <w:sz w:val="24"/>
          <w:szCs w:val="24"/>
          <w:lang w:eastAsia="id-ID"/>
        </w:rPr>
        <w:t>B. Menyalin format dari satu teks ke teks lain</w:t>
      </w:r>
      <w:r w:rsidRPr="00080476">
        <w:rPr>
          <w:rFonts w:eastAsia="Times New Roman" w:cstheme="minorHAnsi"/>
          <w:sz w:val="24"/>
          <w:szCs w:val="24"/>
          <w:lang w:eastAsia="id-ID"/>
        </w:rPr>
        <w:br/>
        <w:t>C. Mengatur halaman</w:t>
      </w:r>
      <w:r w:rsidRPr="00080476">
        <w:rPr>
          <w:rFonts w:eastAsia="Times New Roman" w:cstheme="minorHAnsi"/>
          <w:sz w:val="24"/>
          <w:szCs w:val="24"/>
          <w:lang w:eastAsia="id-ID"/>
        </w:rPr>
        <w:br/>
        <w:t>D. Menambahkan gambar</w:t>
      </w:r>
      <w:r w:rsidRPr="00080476">
        <w:rPr>
          <w:rFonts w:eastAsia="Times New Roman" w:cstheme="minorHAnsi"/>
          <w:sz w:val="24"/>
          <w:szCs w:val="24"/>
          <w:lang w:eastAsia="id-ID"/>
        </w:rPr>
        <w:br/>
        <w:t>E. Mengedit tabel</w:t>
      </w: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9</w:t>
      </w:r>
      <w:r w:rsidR="00080476" w:rsidRPr="00080476">
        <w:rPr>
          <w:rFonts w:eastAsia="Times New Roman" w:cstheme="minorHAnsi"/>
          <w:bCs/>
          <w:sz w:val="24"/>
          <w:szCs w:val="24"/>
          <w:lang w:eastAsia="id-ID"/>
        </w:rPr>
        <w:t>3</w:t>
      </w:r>
      <w:r w:rsidR="0068645B"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yang dimaksud dengan "gridlines" di Excel? </w:t>
      </w:r>
    </w:p>
    <w:p w:rsidR="00080476" w:rsidRPr="00080476" w:rsidRDefault="00080476" w:rsidP="00806418">
      <w:pPr>
        <w:spacing w:after="0" w:line="240" w:lineRule="auto"/>
        <w:ind w:left="567"/>
        <w:rPr>
          <w:rFonts w:eastAsia="Times New Roman" w:cstheme="minorHAnsi"/>
          <w:sz w:val="24"/>
          <w:szCs w:val="24"/>
          <w:lang w:eastAsia="id-ID"/>
        </w:rPr>
      </w:pPr>
      <w:r w:rsidRPr="00230A28">
        <w:rPr>
          <w:rFonts w:eastAsia="Times New Roman" w:cstheme="minorHAnsi"/>
          <w:color w:val="FF0000"/>
          <w:sz w:val="24"/>
          <w:szCs w:val="24"/>
          <w:lang w:eastAsia="id-ID"/>
        </w:rPr>
        <w:lastRenderedPageBreak/>
        <w:t>A. Garis bantu yang menunjukkan batas sel</w:t>
      </w:r>
      <w:r w:rsidRPr="00080476">
        <w:rPr>
          <w:rFonts w:eastAsia="Times New Roman" w:cstheme="minorHAnsi"/>
          <w:sz w:val="24"/>
          <w:szCs w:val="24"/>
          <w:lang w:eastAsia="id-ID"/>
        </w:rPr>
        <w:br/>
        <w:t>B. Teks dalam sel</w:t>
      </w:r>
      <w:r w:rsidRPr="00080476">
        <w:rPr>
          <w:rFonts w:eastAsia="Times New Roman" w:cstheme="minorHAnsi"/>
          <w:sz w:val="24"/>
          <w:szCs w:val="24"/>
          <w:lang w:eastAsia="id-ID"/>
        </w:rPr>
        <w:br/>
        <w:t>C. Gambar latar belakang</w:t>
      </w:r>
      <w:r w:rsidRPr="00080476">
        <w:rPr>
          <w:rFonts w:eastAsia="Times New Roman" w:cstheme="minorHAnsi"/>
          <w:sz w:val="24"/>
          <w:szCs w:val="24"/>
          <w:lang w:eastAsia="id-ID"/>
        </w:rPr>
        <w:br/>
        <w:t>D. Format angka</w:t>
      </w:r>
      <w:r w:rsidRPr="00080476">
        <w:rPr>
          <w:rFonts w:eastAsia="Times New Roman" w:cstheme="minorHAnsi"/>
          <w:sz w:val="24"/>
          <w:szCs w:val="24"/>
          <w:lang w:eastAsia="id-ID"/>
        </w:rPr>
        <w:br/>
        <w:t>E. Grafik</w:t>
      </w: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9</w:t>
      </w:r>
      <w:r w:rsidR="00080476" w:rsidRPr="00080476">
        <w:rPr>
          <w:rFonts w:eastAsia="Times New Roman" w:cstheme="minorHAnsi"/>
          <w:bCs/>
          <w:sz w:val="24"/>
          <w:szCs w:val="24"/>
          <w:lang w:eastAsia="id-ID"/>
        </w:rPr>
        <w:t>4</w:t>
      </w:r>
      <w:r w:rsidR="0068645B"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ekstensi file untuk presentasi PowerPoint?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.xls</w:t>
      </w:r>
      <w:r w:rsidRPr="00080476">
        <w:rPr>
          <w:rFonts w:eastAsia="Times New Roman" w:cstheme="minorHAnsi"/>
          <w:sz w:val="24"/>
          <w:szCs w:val="24"/>
          <w:lang w:eastAsia="id-ID"/>
        </w:rPr>
        <w:br/>
        <w:t>B. .docx</w:t>
      </w:r>
      <w:r w:rsidRPr="00080476">
        <w:rPr>
          <w:rFonts w:eastAsia="Times New Roman" w:cstheme="minorHAnsi"/>
          <w:sz w:val="24"/>
          <w:szCs w:val="24"/>
          <w:lang w:eastAsia="id-ID"/>
        </w:rPr>
        <w:br/>
      </w:r>
      <w:r w:rsidRPr="00230A28">
        <w:rPr>
          <w:rFonts w:eastAsia="Times New Roman" w:cstheme="minorHAnsi"/>
          <w:color w:val="FF0000"/>
          <w:sz w:val="24"/>
          <w:szCs w:val="24"/>
          <w:lang w:eastAsia="id-ID"/>
        </w:rPr>
        <w:t>C. .pptx</w:t>
      </w:r>
      <w:r w:rsidRPr="00080476">
        <w:rPr>
          <w:rFonts w:eastAsia="Times New Roman" w:cstheme="minorHAnsi"/>
          <w:sz w:val="24"/>
          <w:szCs w:val="24"/>
          <w:lang w:eastAsia="id-ID"/>
        </w:rPr>
        <w:br/>
        <w:t>D. .txt</w:t>
      </w:r>
      <w:r w:rsidRPr="00080476">
        <w:rPr>
          <w:rFonts w:eastAsia="Times New Roman" w:cstheme="minorHAnsi"/>
          <w:sz w:val="24"/>
          <w:szCs w:val="24"/>
          <w:lang w:eastAsia="id-ID"/>
        </w:rPr>
        <w:br/>
        <w:t>E. .html</w:t>
      </w: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9</w:t>
      </w:r>
      <w:r w:rsidR="00080476" w:rsidRPr="00080476">
        <w:rPr>
          <w:rFonts w:eastAsia="Times New Roman" w:cstheme="minorHAnsi"/>
          <w:bCs/>
          <w:sz w:val="24"/>
          <w:szCs w:val="24"/>
          <w:lang w:eastAsia="id-ID"/>
        </w:rPr>
        <w:t>5</w:t>
      </w:r>
      <w:r w:rsidR="0068645B"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Fitur mana yang digunakan untuk membuat diagram di Word? </w:t>
      </w:r>
    </w:p>
    <w:p w:rsidR="00080476" w:rsidRPr="00080476" w:rsidRDefault="00080476" w:rsidP="00806418">
      <w:pPr>
        <w:spacing w:after="0" w:line="240" w:lineRule="auto"/>
        <w:ind w:left="567"/>
        <w:rPr>
          <w:rFonts w:eastAsia="Times New Roman" w:cstheme="minorHAnsi"/>
          <w:sz w:val="24"/>
          <w:szCs w:val="24"/>
          <w:lang w:eastAsia="id-ID"/>
        </w:rPr>
      </w:pPr>
      <w:r w:rsidRPr="00230A28">
        <w:rPr>
          <w:rFonts w:eastAsia="Times New Roman" w:cstheme="minorHAnsi"/>
          <w:color w:val="FF0000"/>
          <w:sz w:val="24"/>
          <w:szCs w:val="24"/>
          <w:lang w:eastAsia="id-ID"/>
        </w:rPr>
        <w:t>A. Insert &gt; SmartArt</w:t>
      </w:r>
      <w:r w:rsidRPr="00080476">
        <w:rPr>
          <w:rFonts w:eastAsia="Times New Roman" w:cstheme="minorHAnsi"/>
          <w:sz w:val="24"/>
          <w:szCs w:val="24"/>
          <w:lang w:eastAsia="id-ID"/>
        </w:rPr>
        <w:br/>
        <w:t>B. Home &gt; Diagram</w:t>
      </w:r>
      <w:r w:rsidRPr="00080476">
        <w:rPr>
          <w:rFonts w:eastAsia="Times New Roman" w:cstheme="minorHAnsi"/>
          <w:sz w:val="24"/>
          <w:szCs w:val="24"/>
          <w:lang w:eastAsia="id-ID"/>
        </w:rPr>
        <w:br/>
        <w:t>C. Layout &gt; Diagram</w:t>
      </w:r>
      <w:r w:rsidRPr="00080476">
        <w:rPr>
          <w:rFonts w:eastAsia="Times New Roman" w:cstheme="minorHAnsi"/>
          <w:sz w:val="24"/>
          <w:szCs w:val="24"/>
          <w:lang w:eastAsia="id-ID"/>
        </w:rPr>
        <w:br/>
        <w:t>D. Review &gt; SmartArt</w:t>
      </w:r>
      <w:r w:rsidRPr="00080476">
        <w:rPr>
          <w:rFonts w:eastAsia="Times New Roman" w:cstheme="minorHAnsi"/>
          <w:sz w:val="24"/>
          <w:szCs w:val="24"/>
          <w:lang w:eastAsia="id-ID"/>
        </w:rPr>
        <w:br/>
        <w:t>E. View &gt; Diagram</w:t>
      </w: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9</w:t>
      </w:r>
      <w:r w:rsidR="00080476" w:rsidRPr="00080476">
        <w:rPr>
          <w:rFonts w:eastAsia="Times New Roman" w:cstheme="minorHAnsi"/>
          <w:bCs/>
          <w:sz w:val="24"/>
          <w:szCs w:val="24"/>
          <w:lang w:eastAsia="id-ID"/>
        </w:rPr>
        <w:t>6</w:t>
      </w:r>
      <w:r w:rsidR="0068645B"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Di Excel, bagaimana cara menghapus baris? </w:t>
      </w:r>
    </w:p>
    <w:p w:rsidR="00080476" w:rsidRPr="00080476" w:rsidRDefault="00080476" w:rsidP="00806418">
      <w:pPr>
        <w:spacing w:after="0" w:line="240" w:lineRule="auto"/>
        <w:ind w:left="567"/>
        <w:rPr>
          <w:rFonts w:eastAsia="Times New Roman" w:cstheme="minorHAnsi"/>
          <w:sz w:val="24"/>
          <w:szCs w:val="24"/>
          <w:lang w:eastAsia="id-ID"/>
        </w:rPr>
      </w:pPr>
      <w:r w:rsidRPr="00230A28">
        <w:rPr>
          <w:rFonts w:eastAsia="Times New Roman" w:cstheme="minorHAnsi"/>
          <w:color w:val="FF0000"/>
          <w:sz w:val="24"/>
          <w:szCs w:val="24"/>
          <w:lang w:eastAsia="id-ID"/>
        </w:rPr>
        <w:t>A. Home &gt; Delete</w:t>
      </w:r>
      <w:r w:rsidRPr="00080476">
        <w:rPr>
          <w:rFonts w:eastAsia="Times New Roman" w:cstheme="minorHAnsi"/>
          <w:sz w:val="24"/>
          <w:szCs w:val="24"/>
          <w:lang w:eastAsia="id-ID"/>
        </w:rPr>
        <w:br/>
        <w:t>B. Layout &gt; Delete</w:t>
      </w:r>
      <w:r w:rsidRPr="00080476">
        <w:rPr>
          <w:rFonts w:eastAsia="Times New Roman" w:cstheme="minorHAnsi"/>
          <w:sz w:val="24"/>
          <w:szCs w:val="24"/>
          <w:lang w:eastAsia="id-ID"/>
        </w:rPr>
        <w:br/>
        <w:t>C. Insert &gt; Delete</w:t>
      </w:r>
      <w:r w:rsidRPr="00080476">
        <w:rPr>
          <w:rFonts w:eastAsia="Times New Roman" w:cstheme="minorHAnsi"/>
          <w:sz w:val="24"/>
          <w:szCs w:val="24"/>
          <w:lang w:eastAsia="id-ID"/>
        </w:rPr>
        <w:br/>
        <w:t>D. Review &gt; Delete</w:t>
      </w:r>
      <w:r w:rsidRPr="00080476">
        <w:rPr>
          <w:rFonts w:eastAsia="Times New Roman" w:cstheme="minorHAnsi"/>
          <w:sz w:val="24"/>
          <w:szCs w:val="24"/>
          <w:lang w:eastAsia="id-ID"/>
        </w:rPr>
        <w:br/>
        <w:t>E. View &gt; Delete</w:t>
      </w: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9</w:t>
      </w:r>
      <w:r w:rsidR="0068645B" w:rsidRPr="007D65CF">
        <w:rPr>
          <w:rFonts w:eastAsia="Times New Roman" w:cstheme="minorHAnsi"/>
          <w:bCs/>
          <w:sz w:val="24"/>
          <w:szCs w:val="24"/>
          <w:lang w:eastAsia="id-ID"/>
        </w:rPr>
        <w:t xml:space="preserve">7.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fungsi dari "data filter" di Excel? </w:t>
      </w:r>
    </w:p>
    <w:p w:rsidR="00080476" w:rsidRPr="00080476" w:rsidRDefault="00080476" w:rsidP="00806418">
      <w:pPr>
        <w:spacing w:after="0" w:line="240" w:lineRule="auto"/>
        <w:ind w:left="567"/>
        <w:rPr>
          <w:rFonts w:eastAsia="Times New Roman" w:cstheme="minorHAnsi"/>
          <w:sz w:val="24"/>
          <w:szCs w:val="24"/>
          <w:lang w:eastAsia="id-ID"/>
        </w:rPr>
      </w:pPr>
      <w:r w:rsidRPr="00080476">
        <w:rPr>
          <w:rFonts w:eastAsia="Times New Roman" w:cstheme="minorHAnsi"/>
          <w:sz w:val="24"/>
          <w:szCs w:val="24"/>
          <w:lang w:eastAsia="id-ID"/>
        </w:rPr>
        <w:t>A. Menjumlahkan data</w:t>
      </w:r>
      <w:r w:rsidRPr="00080476">
        <w:rPr>
          <w:rFonts w:eastAsia="Times New Roman" w:cstheme="minorHAnsi"/>
          <w:sz w:val="24"/>
          <w:szCs w:val="24"/>
          <w:lang w:eastAsia="id-ID"/>
        </w:rPr>
        <w:br/>
      </w:r>
      <w:r w:rsidRPr="00230A28">
        <w:rPr>
          <w:rFonts w:eastAsia="Times New Roman" w:cstheme="minorHAnsi"/>
          <w:color w:val="FF0000"/>
          <w:sz w:val="24"/>
          <w:szCs w:val="24"/>
          <w:lang w:eastAsia="id-ID"/>
        </w:rPr>
        <w:t>B. Menampilkan data berdasarkan kriteria tertentu</w:t>
      </w:r>
      <w:r w:rsidRPr="00080476">
        <w:rPr>
          <w:rFonts w:eastAsia="Times New Roman" w:cstheme="minorHAnsi"/>
          <w:sz w:val="24"/>
          <w:szCs w:val="24"/>
          <w:lang w:eastAsia="id-ID"/>
        </w:rPr>
        <w:br/>
        <w:t>C. Menghapus data</w:t>
      </w:r>
      <w:r w:rsidRPr="00080476">
        <w:rPr>
          <w:rFonts w:eastAsia="Times New Roman" w:cstheme="minorHAnsi"/>
          <w:sz w:val="24"/>
          <w:szCs w:val="24"/>
          <w:lang w:eastAsia="id-ID"/>
        </w:rPr>
        <w:br/>
        <w:t>D. Mengubah format sel</w:t>
      </w:r>
      <w:r w:rsidRPr="00080476">
        <w:rPr>
          <w:rFonts w:eastAsia="Times New Roman" w:cstheme="minorHAnsi"/>
          <w:sz w:val="24"/>
          <w:szCs w:val="24"/>
          <w:lang w:eastAsia="id-ID"/>
        </w:rPr>
        <w:br/>
        <w:t>E. Menghitung rata-rata</w:t>
      </w: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9</w:t>
      </w:r>
      <w:r w:rsidR="00080476" w:rsidRPr="00080476">
        <w:rPr>
          <w:rFonts w:eastAsia="Times New Roman" w:cstheme="minorHAnsi"/>
          <w:bCs/>
          <w:sz w:val="24"/>
          <w:szCs w:val="24"/>
          <w:lang w:eastAsia="id-ID"/>
        </w:rPr>
        <w:t>8</w:t>
      </w:r>
      <w:r w:rsidR="0068645B"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Di PowerPoint, bagaimana cara menambahkan gambar? </w:t>
      </w:r>
    </w:p>
    <w:p w:rsidR="00080476" w:rsidRPr="00080476" w:rsidRDefault="00080476" w:rsidP="00806418">
      <w:pPr>
        <w:spacing w:after="0" w:line="240" w:lineRule="auto"/>
        <w:ind w:left="567"/>
        <w:rPr>
          <w:rFonts w:eastAsia="Times New Roman" w:cstheme="minorHAnsi"/>
          <w:sz w:val="24"/>
          <w:szCs w:val="24"/>
          <w:lang w:eastAsia="id-ID"/>
        </w:rPr>
      </w:pPr>
      <w:r w:rsidRPr="00230A28">
        <w:rPr>
          <w:rFonts w:eastAsia="Times New Roman" w:cstheme="minorHAnsi"/>
          <w:color w:val="FF0000"/>
          <w:sz w:val="24"/>
          <w:szCs w:val="24"/>
          <w:lang w:eastAsia="id-ID"/>
        </w:rPr>
        <w:t>A. Insert &gt; Picture</w:t>
      </w:r>
      <w:r w:rsidRPr="00080476">
        <w:rPr>
          <w:rFonts w:eastAsia="Times New Roman" w:cstheme="minorHAnsi"/>
          <w:sz w:val="24"/>
          <w:szCs w:val="24"/>
          <w:lang w:eastAsia="id-ID"/>
        </w:rPr>
        <w:br/>
        <w:t>B. Home &gt; Image</w:t>
      </w:r>
      <w:r w:rsidRPr="00080476">
        <w:rPr>
          <w:rFonts w:eastAsia="Times New Roman" w:cstheme="minorHAnsi"/>
          <w:sz w:val="24"/>
          <w:szCs w:val="24"/>
          <w:lang w:eastAsia="id-ID"/>
        </w:rPr>
        <w:br/>
        <w:t>C. Design &gt; Picture</w:t>
      </w:r>
      <w:r w:rsidRPr="00080476">
        <w:rPr>
          <w:rFonts w:eastAsia="Times New Roman" w:cstheme="minorHAnsi"/>
          <w:sz w:val="24"/>
          <w:szCs w:val="24"/>
          <w:lang w:eastAsia="id-ID"/>
        </w:rPr>
        <w:br/>
        <w:t>D. View &gt; Picture</w:t>
      </w:r>
      <w:r w:rsidRPr="00080476">
        <w:rPr>
          <w:rFonts w:eastAsia="Times New Roman" w:cstheme="minorHAnsi"/>
          <w:sz w:val="24"/>
          <w:szCs w:val="24"/>
          <w:lang w:eastAsia="id-ID"/>
        </w:rPr>
        <w:br/>
        <w:t>E. Layout &gt; Image</w:t>
      </w: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bCs/>
          <w:sz w:val="24"/>
          <w:szCs w:val="24"/>
          <w:lang w:eastAsia="id-ID"/>
        </w:rPr>
      </w:pPr>
      <w:r>
        <w:rPr>
          <w:rFonts w:eastAsia="Times New Roman" w:cstheme="minorHAnsi"/>
          <w:bCs/>
          <w:sz w:val="24"/>
          <w:szCs w:val="24"/>
          <w:lang w:eastAsia="id-ID"/>
        </w:rPr>
        <w:t>9</w:t>
      </w:r>
      <w:r w:rsidR="00080476" w:rsidRPr="00080476">
        <w:rPr>
          <w:rFonts w:eastAsia="Times New Roman" w:cstheme="minorHAnsi"/>
          <w:bCs/>
          <w:sz w:val="24"/>
          <w:szCs w:val="24"/>
          <w:lang w:eastAsia="id-ID"/>
        </w:rPr>
        <w:t>9</w:t>
      </w:r>
      <w:r w:rsidR="0068645B"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yang dilakukan "Page Layout" di Word? </w:t>
      </w:r>
    </w:p>
    <w:p w:rsidR="00080476" w:rsidRPr="00080476" w:rsidRDefault="00080476" w:rsidP="00806418">
      <w:pPr>
        <w:spacing w:after="0" w:line="240" w:lineRule="auto"/>
        <w:ind w:left="567"/>
        <w:rPr>
          <w:rFonts w:eastAsia="Times New Roman" w:cstheme="minorHAnsi"/>
          <w:sz w:val="24"/>
          <w:szCs w:val="24"/>
          <w:lang w:eastAsia="id-ID"/>
        </w:rPr>
      </w:pPr>
      <w:r w:rsidRPr="00230A28">
        <w:rPr>
          <w:rFonts w:eastAsia="Times New Roman" w:cstheme="minorHAnsi"/>
          <w:color w:val="FF0000"/>
          <w:sz w:val="24"/>
          <w:szCs w:val="24"/>
          <w:lang w:eastAsia="id-ID"/>
        </w:rPr>
        <w:t>A. Mengatur format dan desain halaman</w:t>
      </w:r>
      <w:r w:rsidRPr="00230A28">
        <w:rPr>
          <w:rFonts w:eastAsia="Times New Roman" w:cstheme="minorHAnsi"/>
          <w:color w:val="FF0000"/>
          <w:sz w:val="24"/>
          <w:szCs w:val="24"/>
          <w:lang w:eastAsia="id-ID"/>
        </w:rPr>
        <w:br/>
      </w:r>
      <w:r w:rsidRPr="00080476">
        <w:rPr>
          <w:rFonts w:eastAsia="Times New Roman" w:cstheme="minorHAnsi"/>
          <w:sz w:val="24"/>
          <w:szCs w:val="24"/>
          <w:lang w:eastAsia="id-ID"/>
        </w:rPr>
        <w:t>B. Menjumlahkan data</w:t>
      </w:r>
      <w:r w:rsidRPr="00080476">
        <w:rPr>
          <w:rFonts w:eastAsia="Times New Roman" w:cstheme="minorHAnsi"/>
          <w:sz w:val="24"/>
          <w:szCs w:val="24"/>
          <w:lang w:eastAsia="id-ID"/>
        </w:rPr>
        <w:br/>
        <w:t>C. Menghapus teks</w:t>
      </w:r>
      <w:r w:rsidRPr="00080476">
        <w:rPr>
          <w:rFonts w:eastAsia="Times New Roman" w:cstheme="minorHAnsi"/>
          <w:sz w:val="24"/>
          <w:szCs w:val="24"/>
          <w:lang w:eastAsia="id-ID"/>
        </w:rPr>
        <w:br/>
        <w:t>D. Mengedit gambar</w:t>
      </w:r>
      <w:r w:rsidRPr="00080476">
        <w:rPr>
          <w:rFonts w:eastAsia="Times New Roman" w:cstheme="minorHAnsi"/>
          <w:sz w:val="24"/>
          <w:szCs w:val="24"/>
          <w:lang w:eastAsia="id-ID"/>
        </w:rPr>
        <w:br/>
      </w:r>
      <w:r w:rsidRPr="00080476">
        <w:rPr>
          <w:rFonts w:eastAsia="Times New Roman" w:cstheme="minorHAnsi"/>
          <w:sz w:val="24"/>
          <w:szCs w:val="24"/>
          <w:lang w:eastAsia="id-ID"/>
        </w:rPr>
        <w:lastRenderedPageBreak/>
        <w:t>E. Membuat tabel</w:t>
      </w:r>
      <w:r w:rsidRPr="00080476">
        <w:rPr>
          <w:rFonts w:eastAsia="Times New Roman" w:cstheme="minorHAnsi"/>
          <w:sz w:val="24"/>
          <w:szCs w:val="24"/>
          <w:lang w:eastAsia="id-ID"/>
        </w:rPr>
        <w:br/>
      </w:r>
    </w:p>
    <w:p w:rsidR="00080476"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10</w:t>
      </w:r>
      <w:r w:rsidR="00080476" w:rsidRPr="00080476">
        <w:rPr>
          <w:rFonts w:eastAsia="Times New Roman" w:cstheme="minorHAnsi"/>
          <w:bCs/>
          <w:sz w:val="24"/>
          <w:szCs w:val="24"/>
          <w:lang w:eastAsia="id-ID"/>
        </w:rPr>
        <w:t>0</w:t>
      </w:r>
      <w:r w:rsidR="00E72597"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080476" w:rsidRPr="00080476">
        <w:rPr>
          <w:rFonts w:eastAsia="Times New Roman" w:cstheme="minorHAnsi"/>
          <w:sz w:val="24"/>
          <w:szCs w:val="24"/>
          <w:lang w:eastAsia="id-ID"/>
        </w:rPr>
        <w:t xml:space="preserve">Apa kegunaan fungsi ROUND di Excel? </w:t>
      </w:r>
    </w:p>
    <w:p w:rsidR="00080476" w:rsidRPr="007D65CF" w:rsidRDefault="00080476" w:rsidP="00806418">
      <w:pPr>
        <w:spacing w:after="0" w:line="240" w:lineRule="auto"/>
        <w:ind w:left="567"/>
        <w:rPr>
          <w:rFonts w:eastAsia="Times New Roman" w:cstheme="minorHAnsi"/>
          <w:bCs/>
          <w:sz w:val="24"/>
          <w:szCs w:val="24"/>
          <w:lang w:eastAsia="id-ID"/>
        </w:rPr>
      </w:pPr>
      <w:r w:rsidRPr="00080476">
        <w:rPr>
          <w:rFonts w:eastAsia="Times New Roman" w:cstheme="minorHAnsi"/>
          <w:sz w:val="24"/>
          <w:szCs w:val="24"/>
          <w:lang w:eastAsia="id-ID"/>
        </w:rPr>
        <w:t>A. Menghitung total</w:t>
      </w:r>
      <w:r w:rsidRPr="00080476">
        <w:rPr>
          <w:rFonts w:eastAsia="Times New Roman" w:cstheme="minorHAnsi"/>
          <w:sz w:val="24"/>
          <w:szCs w:val="24"/>
          <w:lang w:eastAsia="id-ID"/>
        </w:rPr>
        <w:br/>
      </w:r>
      <w:r w:rsidRPr="00230A28">
        <w:rPr>
          <w:rFonts w:eastAsia="Times New Roman" w:cstheme="minorHAnsi"/>
          <w:color w:val="FF0000"/>
          <w:sz w:val="24"/>
          <w:szCs w:val="24"/>
          <w:lang w:eastAsia="id-ID"/>
        </w:rPr>
        <w:t>B. Membulatkan angka ke jumlah desimal tertentu</w:t>
      </w:r>
      <w:r w:rsidRPr="00080476">
        <w:rPr>
          <w:rFonts w:eastAsia="Times New Roman" w:cstheme="minorHAnsi"/>
          <w:sz w:val="24"/>
          <w:szCs w:val="24"/>
          <w:lang w:eastAsia="id-ID"/>
        </w:rPr>
        <w:br/>
        <w:t>C. Menghitung rata-rata</w:t>
      </w:r>
      <w:r w:rsidRPr="00080476">
        <w:rPr>
          <w:rFonts w:eastAsia="Times New Roman" w:cstheme="minorHAnsi"/>
          <w:sz w:val="24"/>
          <w:szCs w:val="24"/>
          <w:lang w:eastAsia="id-ID"/>
        </w:rPr>
        <w:br/>
        <w:t>D. Menghapus data</w:t>
      </w:r>
      <w:r w:rsidRPr="00080476">
        <w:rPr>
          <w:rFonts w:eastAsia="Times New Roman" w:cstheme="minorHAnsi"/>
          <w:sz w:val="24"/>
          <w:szCs w:val="24"/>
          <w:lang w:eastAsia="id-ID"/>
        </w:rPr>
        <w:br/>
        <w:t>E. Mengatur format sel</w:t>
      </w:r>
      <w:r w:rsidRPr="00080476">
        <w:rPr>
          <w:rFonts w:eastAsia="Times New Roman" w:cstheme="minorHAnsi"/>
          <w:sz w:val="24"/>
          <w:szCs w:val="24"/>
          <w:lang w:eastAsia="id-ID"/>
        </w:rPr>
        <w:br/>
      </w:r>
    </w:p>
    <w:p w:rsidR="00D13424" w:rsidRDefault="00D13424" w:rsidP="00806418">
      <w:pPr>
        <w:pStyle w:val="Heading3"/>
        <w:spacing w:before="0" w:beforeAutospacing="0" w:after="0" w:afterAutospacing="0"/>
        <w:ind w:left="567" w:hanging="567"/>
        <w:rPr>
          <w:rFonts w:asciiTheme="minorHAnsi" w:hAnsiTheme="minorHAnsi" w:cstheme="minorHAnsi"/>
          <w:b w:val="0"/>
          <w:sz w:val="24"/>
          <w:szCs w:val="24"/>
        </w:rPr>
      </w:pPr>
      <w:r>
        <w:rPr>
          <w:rFonts w:asciiTheme="minorHAnsi" w:hAnsiTheme="minorHAnsi" w:cstheme="minorHAnsi"/>
          <w:b w:val="0"/>
          <w:sz w:val="24"/>
          <w:szCs w:val="24"/>
        </w:rPr>
        <w:t>101</w:t>
      </w:r>
      <w:r w:rsidR="00E72597" w:rsidRPr="007D65CF">
        <w:rPr>
          <w:rFonts w:asciiTheme="minorHAnsi" w:hAnsiTheme="minorHAnsi" w:cstheme="minorHAnsi"/>
          <w:b w:val="0"/>
          <w:sz w:val="24"/>
          <w:szCs w:val="24"/>
        </w:rPr>
        <w:t xml:space="preserve">. </w:t>
      </w:r>
      <w:r>
        <w:rPr>
          <w:rFonts w:asciiTheme="minorHAnsi" w:hAnsiTheme="minorHAnsi" w:cstheme="minorHAnsi"/>
          <w:b w:val="0"/>
          <w:sz w:val="24"/>
          <w:szCs w:val="24"/>
        </w:rPr>
        <w:tab/>
      </w:r>
      <w:r w:rsidR="0068645B" w:rsidRPr="007D65CF">
        <w:rPr>
          <w:rFonts w:asciiTheme="minorHAnsi" w:hAnsiTheme="minorHAnsi" w:cstheme="minorHAnsi"/>
          <w:b w:val="0"/>
          <w:sz w:val="24"/>
          <w:szCs w:val="24"/>
        </w:rPr>
        <w:t xml:space="preserve">Fungsi mana yang digunakan untuk menggabungkan beberapa teks dari beberapa sel dalam satu sel? </w:t>
      </w:r>
    </w:p>
    <w:p w:rsidR="0068645B" w:rsidRPr="007D65CF" w:rsidRDefault="0068645B" w:rsidP="00806418">
      <w:pPr>
        <w:pStyle w:val="Heading3"/>
        <w:spacing w:before="0" w:beforeAutospacing="0" w:after="0" w:afterAutospacing="0"/>
        <w:ind w:left="567"/>
        <w:rPr>
          <w:rFonts w:asciiTheme="minorHAnsi" w:hAnsiTheme="minorHAnsi" w:cstheme="minorHAnsi"/>
          <w:b w:val="0"/>
          <w:sz w:val="24"/>
          <w:szCs w:val="24"/>
        </w:rPr>
      </w:pPr>
      <w:r w:rsidRPr="007D65CF">
        <w:rPr>
          <w:rFonts w:asciiTheme="minorHAnsi" w:hAnsiTheme="minorHAnsi" w:cstheme="minorHAnsi"/>
          <w:b w:val="0"/>
          <w:sz w:val="24"/>
          <w:szCs w:val="24"/>
        </w:rPr>
        <w:t>A. CONCAT</w:t>
      </w:r>
      <w:r w:rsidRPr="007D65CF">
        <w:rPr>
          <w:rFonts w:asciiTheme="minorHAnsi" w:hAnsiTheme="minorHAnsi" w:cstheme="minorHAnsi"/>
          <w:b w:val="0"/>
          <w:sz w:val="24"/>
          <w:szCs w:val="24"/>
        </w:rPr>
        <w:br/>
      </w:r>
      <w:r w:rsidRPr="00230A28">
        <w:rPr>
          <w:rFonts w:asciiTheme="minorHAnsi" w:hAnsiTheme="minorHAnsi" w:cstheme="minorHAnsi"/>
          <w:b w:val="0"/>
          <w:color w:val="FF0000"/>
          <w:sz w:val="24"/>
          <w:szCs w:val="24"/>
        </w:rPr>
        <w:t>B. CONCATENATE</w:t>
      </w:r>
      <w:r w:rsidRPr="007D65CF">
        <w:rPr>
          <w:rFonts w:asciiTheme="minorHAnsi" w:hAnsiTheme="minorHAnsi" w:cstheme="minorHAnsi"/>
          <w:b w:val="0"/>
          <w:sz w:val="24"/>
          <w:szCs w:val="24"/>
        </w:rPr>
        <w:br/>
        <w:t>C. JOIN</w:t>
      </w:r>
      <w:r w:rsidRPr="007D65CF">
        <w:rPr>
          <w:rFonts w:asciiTheme="minorHAnsi" w:hAnsiTheme="minorHAnsi" w:cstheme="minorHAnsi"/>
          <w:b w:val="0"/>
          <w:sz w:val="24"/>
          <w:szCs w:val="24"/>
        </w:rPr>
        <w:br/>
        <w:t>D. MERGE</w:t>
      </w:r>
      <w:r w:rsidRPr="007D65CF">
        <w:rPr>
          <w:rFonts w:asciiTheme="minorHAnsi" w:hAnsiTheme="minorHAnsi" w:cstheme="minorHAnsi"/>
          <w:b w:val="0"/>
          <w:sz w:val="24"/>
          <w:szCs w:val="24"/>
        </w:rPr>
        <w:br/>
        <w:t>E. UNION</w:t>
      </w:r>
      <w:r w:rsidRPr="007D65CF">
        <w:rPr>
          <w:rFonts w:asciiTheme="minorHAnsi" w:hAnsiTheme="minorHAnsi" w:cstheme="minorHAnsi"/>
          <w:b w:val="0"/>
          <w:sz w:val="24"/>
          <w:szCs w:val="24"/>
        </w:rPr>
        <w:br/>
      </w:r>
    </w:p>
    <w:p w:rsidR="00D13424" w:rsidRDefault="00D13424" w:rsidP="00806418">
      <w:pPr>
        <w:pStyle w:val="Heading3"/>
        <w:spacing w:before="0" w:beforeAutospacing="0" w:after="0" w:afterAutospacing="0"/>
        <w:ind w:left="567" w:hanging="567"/>
        <w:rPr>
          <w:rFonts w:asciiTheme="minorHAnsi" w:hAnsiTheme="minorHAnsi" w:cstheme="minorHAnsi"/>
          <w:b w:val="0"/>
          <w:sz w:val="24"/>
          <w:szCs w:val="24"/>
        </w:rPr>
      </w:pPr>
      <w:r>
        <w:rPr>
          <w:rFonts w:asciiTheme="minorHAnsi" w:hAnsiTheme="minorHAnsi" w:cstheme="minorHAnsi"/>
          <w:b w:val="0"/>
          <w:sz w:val="24"/>
          <w:szCs w:val="24"/>
        </w:rPr>
        <w:t>10</w:t>
      </w:r>
      <w:r w:rsidR="0068645B" w:rsidRPr="007D65CF">
        <w:rPr>
          <w:rFonts w:asciiTheme="minorHAnsi" w:hAnsiTheme="minorHAnsi" w:cstheme="minorHAnsi"/>
          <w:b w:val="0"/>
          <w:sz w:val="24"/>
          <w:szCs w:val="24"/>
        </w:rPr>
        <w:t>2</w:t>
      </w:r>
      <w:r w:rsidR="00E72597" w:rsidRPr="007D65CF">
        <w:rPr>
          <w:rFonts w:asciiTheme="minorHAnsi" w:hAnsiTheme="minorHAnsi" w:cstheme="minorHAnsi"/>
          <w:b w:val="0"/>
          <w:sz w:val="24"/>
          <w:szCs w:val="24"/>
        </w:rPr>
        <w:t xml:space="preserve">. </w:t>
      </w:r>
      <w:r>
        <w:rPr>
          <w:rFonts w:asciiTheme="minorHAnsi" w:hAnsiTheme="minorHAnsi" w:cstheme="minorHAnsi"/>
          <w:b w:val="0"/>
          <w:sz w:val="24"/>
          <w:szCs w:val="24"/>
        </w:rPr>
        <w:tab/>
      </w:r>
      <w:r w:rsidR="0068645B" w:rsidRPr="007D65CF">
        <w:rPr>
          <w:rFonts w:asciiTheme="minorHAnsi" w:hAnsiTheme="minorHAnsi" w:cstheme="minorHAnsi"/>
          <w:b w:val="0"/>
          <w:sz w:val="24"/>
          <w:szCs w:val="24"/>
        </w:rPr>
        <w:t xml:space="preserve">Apa yang dilakukan fungsi INDIRECT di Excel? </w:t>
      </w:r>
    </w:p>
    <w:p w:rsidR="0068645B" w:rsidRPr="007D65CF" w:rsidRDefault="0068645B" w:rsidP="00806418">
      <w:pPr>
        <w:pStyle w:val="Heading3"/>
        <w:spacing w:before="0" w:beforeAutospacing="0" w:after="0" w:afterAutospacing="0"/>
        <w:ind w:left="567"/>
        <w:rPr>
          <w:rFonts w:asciiTheme="minorHAnsi" w:hAnsiTheme="minorHAnsi" w:cstheme="minorHAnsi"/>
          <w:b w:val="0"/>
          <w:sz w:val="24"/>
          <w:szCs w:val="24"/>
        </w:rPr>
      </w:pPr>
      <w:r w:rsidRPr="007D65CF">
        <w:rPr>
          <w:rFonts w:asciiTheme="minorHAnsi" w:hAnsiTheme="minorHAnsi" w:cstheme="minorHAnsi"/>
          <w:b w:val="0"/>
          <w:sz w:val="24"/>
          <w:szCs w:val="24"/>
        </w:rPr>
        <w:t>A. Mengubah nilai sel menjadi teks</w:t>
      </w:r>
      <w:r w:rsidRPr="007D65CF">
        <w:rPr>
          <w:rFonts w:asciiTheme="minorHAnsi" w:hAnsiTheme="minorHAnsi" w:cstheme="minorHAnsi"/>
          <w:b w:val="0"/>
          <w:sz w:val="24"/>
          <w:szCs w:val="24"/>
        </w:rPr>
        <w:br/>
      </w:r>
      <w:r w:rsidRPr="00230A28">
        <w:rPr>
          <w:rFonts w:asciiTheme="minorHAnsi" w:hAnsiTheme="minorHAnsi" w:cstheme="minorHAnsi"/>
          <w:b w:val="0"/>
          <w:color w:val="FF0000"/>
          <w:sz w:val="24"/>
          <w:szCs w:val="24"/>
        </w:rPr>
        <w:t>B. Mengembalikan referensi sel berdasarkan string teks</w:t>
      </w:r>
      <w:r w:rsidRPr="007D65CF">
        <w:rPr>
          <w:rFonts w:asciiTheme="minorHAnsi" w:hAnsiTheme="minorHAnsi" w:cstheme="minorHAnsi"/>
          <w:b w:val="0"/>
          <w:sz w:val="24"/>
          <w:szCs w:val="24"/>
        </w:rPr>
        <w:br/>
        <w:t>C. Menghitung rata-rata</w:t>
      </w:r>
      <w:r w:rsidRPr="007D65CF">
        <w:rPr>
          <w:rFonts w:asciiTheme="minorHAnsi" w:hAnsiTheme="minorHAnsi" w:cstheme="minorHAnsi"/>
          <w:b w:val="0"/>
          <w:sz w:val="24"/>
          <w:szCs w:val="24"/>
        </w:rPr>
        <w:br/>
        <w:t>D. Menghitung jumlah sel yang tidak kosong</w:t>
      </w:r>
      <w:r w:rsidRPr="007D65CF">
        <w:rPr>
          <w:rFonts w:asciiTheme="minorHAnsi" w:hAnsiTheme="minorHAnsi" w:cstheme="minorHAnsi"/>
          <w:b w:val="0"/>
          <w:sz w:val="24"/>
          <w:szCs w:val="24"/>
        </w:rPr>
        <w:br/>
        <w:t>E. Menghapus referensi sel</w:t>
      </w:r>
      <w:r w:rsidRPr="007D65CF">
        <w:rPr>
          <w:rFonts w:asciiTheme="minorHAnsi" w:hAnsiTheme="minorHAnsi" w:cstheme="minorHAnsi"/>
          <w:b w:val="0"/>
          <w:sz w:val="24"/>
          <w:szCs w:val="24"/>
        </w:rPr>
        <w:br/>
      </w:r>
    </w:p>
    <w:p w:rsidR="00D13424" w:rsidRDefault="00D13424" w:rsidP="00806418">
      <w:pPr>
        <w:pStyle w:val="Heading3"/>
        <w:spacing w:before="0" w:beforeAutospacing="0" w:after="0" w:afterAutospacing="0"/>
        <w:ind w:left="567" w:hanging="567"/>
        <w:rPr>
          <w:rFonts w:asciiTheme="minorHAnsi" w:hAnsiTheme="minorHAnsi" w:cstheme="minorHAnsi"/>
          <w:b w:val="0"/>
          <w:sz w:val="24"/>
          <w:szCs w:val="24"/>
        </w:rPr>
      </w:pPr>
      <w:r>
        <w:rPr>
          <w:rFonts w:asciiTheme="minorHAnsi" w:hAnsiTheme="minorHAnsi" w:cstheme="minorHAnsi"/>
          <w:b w:val="0"/>
          <w:sz w:val="24"/>
          <w:szCs w:val="24"/>
        </w:rPr>
        <w:t>10</w:t>
      </w:r>
      <w:r w:rsidR="0068645B" w:rsidRPr="007D65CF">
        <w:rPr>
          <w:rFonts w:asciiTheme="minorHAnsi" w:hAnsiTheme="minorHAnsi" w:cstheme="minorHAnsi"/>
          <w:b w:val="0"/>
          <w:sz w:val="24"/>
          <w:szCs w:val="24"/>
        </w:rPr>
        <w:t>3</w:t>
      </w:r>
      <w:r w:rsidR="00E72597" w:rsidRPr="007D65CF">
        <w:rPr>
          <w:rFonts w:asciiTheme="minorHAnsi" w:hAnsiTheme="minorHAnsi" w:cstheme="minorHAnsi"/>
          <w:b w:val="0"/>
          <w:sz w:val="24"/>
          <w:szCs w:val="24"/>
        </w:rPr>
        <w:t xml:space="preserve">. </w:t>
      </w:r>
      <w:r>
        <w:rPr>
          <w:rFonts w:asciiTheme="minorHAnsi" w:hAnsiTheme="minorHAnsi" w:cstheme="minorHAnsi"/>
          <w:b w:val="0"/>
          <w:sz w:val="24"/>
          <w:szCs w:val="24"/>
        </w:rPr>
        <w:tab/>
      </w:r>
      <w:r w:rsidR="0068645B" w:rsidRPr="007D65CF">
        <w:rPr>
          <w:rFonts w:asciiTheme="minorHAnsi" w:hAnsiTheme="minorHAnsi" w:cstheme="minorHAnsi"/>
          <w:b w:val="0"/>
          <w:sz w:val="24"/>
          <w:szCs w:val="24"/>
        </w:rPr>
        <w:t xml:space="preserve">Fungsi mana yang digunakan untuk mencari nilai maksimum dalam rentang yang memenuhi kriteria tertentu? </w:t>
      </w:r>
    </w:p>
    <w:p w:rsidR="0068645B" w:rsidRPr="007D65CF" w:rsidRDefault="0068645B" w:rsidP="00806418">
      <w:pPr>
        <w:pStyle w:val="Heading3"/>
        <w:spacing w:before="0" w:beforeAutospacing="0" w:after="0" w:afterAutospacing="0"/>
        <w:ind w:left="567"/>
        <w:rPr>
          <w:rFonts w:asciiTheme="minorHAnsi" w:hAnsiTheme="minorHAnsi" w:cstheme="minorHAnsi"/>
          <w:b w:val="0"/>
          <w:sz w:val="24"/>
          <w:szCs w:val="24"/>
        </w:rPr>
      </w:pPr>
      <w:r w:rsidRPr="007D65CF">
        <w:rPr>
          <w:rFonts w:asciiTheme="minorHAnsi" w:hAnsiTheme="minorHAnsi" w:cstheme="minorHAnsi"/>
          <w:b w:val="0"/>
          <w:sz w:val="24"/>
          <w:szCs w:val="24"/>
        </w:rPr>
        <w:t>A. MAX</w:t>
      </w:r>
      <w:r w:rsidRPr="007D65CF">
        <w:rPr>
          <w:rFonts w:asciiTheme="minorHAnsi" w:hAnsiTheme="minorHAnsi" w:cstheme="minorHAnsi"/>
          <w:b w:val="0"/>
          <w:sz w:val="24"/>
          <w:szCs w:val="24"/>
        </w:rPr>
        <w:br/>
      </w:r>
      <w:r w:rsidRPr="00230A28">
        <w:rPr>
          <w:rFonts w:asciiTheme="minorHAnsi" w:hAnsiTheme="minorHAnsi" w:cstheme="minorHAnsi"/>
          <w:b w:val="0"/>
          <w:color w:val="FF0000"/>
          <w:sz w:val="24"/>
          <w:szCs w:val="24"/>
        </w:rPr>
        <w:t>B. MAXIF</w:t>
      </w:r>
      <w:r w:rsidRPr="007D65CF">
        <w:rPr>
          <w:rFonts w:asciiTheme="minorHAnsi" w:hAnsiTheme="minorHAnsi" w:cstheme="minorHAnsi"/>
          <w:b w:val="0"/>
          <w:sz w:val="24"/>
          <w:szCs w:val="24"/>
        </w:rPr>
        <w:br/>
        <w:t>C. MAXIFS</w:t>
      </w:r>
      <w:r w:rsidRPr="007D65CF">
        <w:rPr>
          <w:rFonts w:asciiTheme="minorHAnsi" w:hAnsiTheme="minorHAnsi" w:cstheme="minorHAnsi"/>
          <w:b w:val="0"/>
          <w:sz w:val="24"/>
          <w:szCs w:val="24"/>
        </w:rPr>
        <w:br/>
        <w:t>D. LARGE</w:t>
      </w:r>
      <w:r w:rsidRPr="007D65CF">
        <w:rPr>
          <w:rFonts w:asciiTheme="minorHAnsi" w:hAnsiTheme="minorHAnsi" w:cstheme="minorHAnsi"/>
          <w:b w:val="0"/>
          <w:sz w:val="24"/>
          <w:szCs w:val="24"/>
        </w:rPr>
        <w:br/>
        <w:t>E. IFMAX</w:t>
      </w:r>
      <w:r w:rsidRPr="007D65CF">
        <w:rPr>
          <w:rFonts w:asciiTheme="minorHAnsi" w:hAnsiTheme="minorHAnsi" w:cstheme="minorHAnsi"/>
          <w:b w:val="0"/>
          <w:sz w:val="24"/>
          <w:szCs w:val="24"/>
        </w:rPr>
        <w:br/>
      </w:r>
    </w:p>
    <w:p w:rsidR="00D13424" w:rsidRDefault="00D13424" w:rsidP="00806418">
      <w:pPr>
        <w:pStyle w:val="Heading3"/>
        <w:spacing w:before="0" w:beforeAutospacing="0" w:after="0" w:afterAutospacing="0"/>
        <w:ind w:left="567" w:hanging="567"/>
        <w:rPr>
          <w:rFonts w:asciiTheme="minorHAnsi" w:hAnsiTheme="minorHAnsi" w:cstheme="minorHAnsi"/>
          <w:b w:val="0"/>
          <w:sz w:val="24"/>
          <w:szCs w:val="24"/>
        </w:rPr>
      </w:pPr>
      <w:r>
        <w:rPr>
          <w:rFonts w:asciiTheme="minorHAnsi" w:hAnsiTheme="minorHAnsi" w:cstheme="minorHAnsi"/>
          <w:b w:val="0"/>
          <w:sz w:val="24"/>
          <w:szCs w:val="24"/>
        </w:rPr>
        <w:t>104.</w:t>
      </w:r>
      <w:r>
        <w:rPr>
          <w:rFonts w:asciiTheme="minorHAnsi" w:hAnsiTheme="minorHAnsi" w:cstheme="minorHAnsi"/>
          <w:b w:val="0"/>
          <w:sz w:val="24"/>
          <w:szCs w:val="24"/>
        </w:rPr>
        <w:tab/>
      </w:r>
      <w:r w:rsidR="0068645B" w:rsidRPr="007D65CF">
        <w:rPr>
          <w:rFonts w:asciiTheme="minorHAnsi" w:hAnsiTheme="minorHAnsi" w:cstheme="minorHAnsi"/>
          <w:b w:val="0"/>
          <w:sz w:val="24"/>
          <w:szCs w:val="24"/>
        </w:rPr>
        <w:t xml:space="preserve">Apa yang dilakukan oleh fungsi OFFSET di Excel? </w:t>
      </w:r>
    </w:p>
    <w:p w:rsidR="0068645B" w:rsidRPr="007D65CF" w:rsidRDefault="0068645B" w:rsidP="00806418">
      <w:pPr>
        <w:pStyle w:val="Heading3"/>
        <w:spacing w:before="0" w:beforeAutospacing="0" w:after="0" w:afterAutospacing="0"/>
        <w:ind w:left="567"/>
        <w:rPr>
          <w:rFonts w:asciiTheme="minorHAnsi" w:hAnsiTheme="minorHAnsi" w:cstheme="minorHAnsi"/>
          <w:b w:val="0"/>
          <w:sz w:val="24"/>
          <w:szCs w:val="24"/>
        </w:rPr>
      </w:pPr>
      <w:r w:rsidRPr="007D65CF">
        <w:rPr>
          <w:rFonts w:asciiTheme="minorHAnsi" w:hAnsiTheme="minorHAnsi" w:cstheme="minorHAnsi"/>
          <w:b w:val="0"/>
          <w:sz w:val="24"/>
          <w:szCs w:val="24"/>
        </w:rPr>
        <w:t>A. Menghitung rata-rata sel yang ditunjuk</w:t>
      </w:r>
      <w:r w:rsidRPr="007D65CF">
        <w:rPr>
          <w:rFonts w:asciiTheme="minorHAnsi" w:hAnsiTheme="minorHAnsi" w:cstheme="minorHAnsi"/>
          <w:b w:val="0"/>
          <w:sz w:val="24"/>
          <w:szCs w:val="24"/>
        </w:rPr>
        <w:br/>
      </w:r>
      <w:r w:rsidRPr="00230A28">
        <w:rPr>
          <w:rFonts w:asciiTheme="minorHAnsi" w:hAnsiTheme="minorHAnsi" w:cstheme="minorHAnsi"/>
          <w:b w:val="0"/>
          <w:color w:val="FF0000"/>
          <w:sz w:val="24"/>
          <w:szCs w:val="24"/>
        </w:rPr>
        <w:t>B. Mengembalikan nilai sel yang berada pada jarak tertentu dari sel tertentu</w:t>
      </w:r>
      <w:r w:rsidRPr="007D65CF">
        <w:rPr>
          <w:rFonts w:asciiTheme="minorHAnsi" w:hAnsiTheme="minorHAnsi" w:cstheme="minorHAnsi"/>
          <w:b w:val="0"/>
          <w:sz w:val="24"/>
          <w:szCs w:val="24"/>
        </w:rPr>
        <w:br/>
        <w:t>C. Menghapus sel yang ditunjuk</w:t>
      </w:r>
      <w:r w:rsidRPr="007D65CF">
        <w:rPr>
          <w:rFonts w:asciiTheme="minorHAnsi" w:hAnsiTheme="minorHAnsi" w:cstheme="minorHAnsi"/>
          <w:b w:val="0"/>
          <w:sz w:val="24"/>
          <w:szCs w:val="24"/>
        </w:rPr>
        <w:br/>
        <w:t>D. Menjumlahkan sel yang ditunjuk</w:t>
      </w:r>
      <w:r w:rsidRPr="007D65CF">
        <w:rPr>
          <w:rFonts w:asciiTheme="minorHAnsi" w:hAnsiTheme="minorHAnsi" w:cstheme="minorHAnsi"/>
          <w:b w:val="0"/>
          <w:sz w:val="24"/>
          <w:szCs w:val="24"/>
        </w:rPr>
        <w:br/>
        <w:t>E. Mengubah format sel yang ditunjuk</w:t>
      </w:r>
      <w:r w:rsidRPr="007D65CF">
        <w:rPr>
          <w:rFonts w:asciiTheme="minorHAnsi" w:hAnsiTheme="minorHAnsi" w:cstheme="minorHAnsi"/>
          <w:b w:val="0"/>
          <w:sz w:val="24"/>
          <w:szCs w:val="24"/>
        </w:rPr>
        <w:br/>
      </w:r>
    </w:p>
    <w:p w:rsidR="00E72597" w:rsidRPr="007D65CF" w:rsidRDefault="00D13424" w:rsidP="00806418">
      <w:pPr>
        <w:pStyle w:val="Heading3"/>
        <w:spacing w:before="0" w:beforeAutospacing="0" w:after="0" w:afterAutospacing="0"/>
        <w:ind w:left="567" w:hanging="567"/>
        <w:rPr>
          <w:rFonts w:asciiTheme="minorHAnsi" w:hAnsiTheme="minorHAnsi" w:cstheme="minorHAnsi"/>
          <w:b w:val="0"/>
          <w:sz w:val="24"/>
          <w:szCs w:val="24"/>
        </w:rPr>
      </w:pPr>
      <w:r>
        <w:rPr>
          <w:rFonts w:asciiTheme="minorHAnsi" w:hAnsiTheme="minorHAnsi" w:cstheme="minorHAnsi"/>
          <w:b w:val="0"/>
          <w:sz w:val="24"/>
          <w:szCs w:val="24"/>
        </w:rPr>
        <w:t>10</w:t>
      </w:r>
      <w:r w:rsidR="0068645B" w:rsidRPr="007D65CF">
        <w:rPr>
          <w:rFonts w:asciiTheme="minorHAnsi" w:hAnsiTheme="minorHAnsi" w:cstheme="minorHAnsi"/>
          <w:b w:val="0"/>
          <w:sz w:val="24"/>
          <w:szCs w:val="24"/>
        </w:rPr>
        <w:t>5</w:t>
      </w:r>
      <w:r w:rsidR="00E72597" w:rsidRPr="007D65CF">
        <w:rPr>
          <w:rFonts w:asciiTheme="minorHAnsi" w:hAnsiTheme="minorHAnsi" w:cstheme="minorHAnsi"/>
          <w:b w:val="0"/>
          <w:sz w:val="24"/>
          <w:szCs w:val="24"/>
        </w:rPr>
        <w:t xml:space="preserve">. </w:t>
      </w:r>
      <w:r>
        <w:rPr>
          <w:rFonts w:asciiTheme="minorHAnsi" w:hAnsiTheme="minorHAnsi" w:cstheme="minorHAnsi"/>
          <w:b w:val="0"/>
          <w:sz w:val="24"/>
          <w:szCs w:val="24"/>
        </w:rPr>
        <w:tab/>
      </w:r>
      <w:r w:rsidR="0068645B" w:rsidRPr="007D65CF">
        <w:rPr>
          <w:rFonts w:asciiTheme="minorHAnsi" w:hAnsiTheme="minorHAnsi" w:cstheme="minorHAnsi"/>
          <w:b w:val="0"/>
          <w:sz w:val="24"/>
          <w:szCs w:val="24"/>
        </w:rPr>
        <w:t xml:space="preserve">Fungsi mana yang digunakan untuk menghitung jumlah sel yang memenuhi lebih dari satu kriteria? </w:t>
      </w:r>
    </w:p>
    <w:p w:rsidR="0068645B" w:rsidRPr="007D65CF" w:rsidRDefault="0068645B" w:rsidP="00806418">
      <w:pPr>
        <w:pStyle w:val="NormalWeb"/>
        <w:spacing w:before="0" w:beforeAutospacing="0" w:after="0" w:afterAutospacing="0"/>
        <w:ind w:left="567"/>
        <w:rPr>
          <w:rFonts w:asciiTheme="minorHAnsi" w:hAnsiTheme="minorHAnsi" w:cstheme="minorHAnsi"/>
        </w:rPr>
      </w:pPr>
      <w:r w:rsidRPr="007D65CF">
        <w:rPr>
          <w:rFonts w:asciiTheme="minorHAnsi" w:hAnsiTheme="minorHAnsi" w:cstheme="minorHAnsi"/>
        </w:rPr>
        <w:t>A. COUNT</w:t>
      </w:r>
      <w:r w:rsidRPr="007D65CF">
        <w:rPr>
          <w:rFonts w:asciiTheme="minorHAnsi" w:hAnsiTheme="minorHAnsi" w:cstheme="minorHAnsi"/>
        </w:rPr>
        <w:br/>
        <w:t>B. COUNTA</w:t>
      </w:r>
      <w:r w:rsidRPr="007D65CF">
        <w:rPr>
          <w:rFonts w:asciiTheme="minorHAnsi" w:hAnsiTheme="minorHAnsi" w:cstheme="minorHAnsi"/>
        </w:rPr>
        <w:br/>
        <w:t>C. COUNTIF</w:t>
      </w:r>
      <w:r w:rsidRPr="007D65CF">
        <w:rPr>
          <w:rFonts w:asciiTheme="minorHAnsi" w:hAnsiTheme="minorHAnsi" w:cstheme="minorHAnsi"/>
        </w:rPr>
        <w:br/>
      </w:r>
      <w:r w:rsidRPr="00FC2401">
        <w:rPr>
          <w:rFonts w:asciiTheme="minorHAnsi" w:hAnsiTheme="minorHAnsi" w:cstheme="minorHAnsi"/>
          <w:color w:val="FF0000"/>
        </w:rPr>
        <w:t>D. COUNTIFS</w:t>
      </w:r>
      <w:r w:rsidRPr="007D65CF">
        <w:rPr>
          <w:rFonts w:asciiTheme="minorHAnsi" w:hAnsiTheme="minorHAnsi" w:cstheme="minorHAnsi"/>
        </w:rPr>
        <w:br/>
        <w:t>E. SUMIF</w:t>
      </w:r>
      <w:r w:rsidRPr="007D65CF">
        <w:rPr>
          <w:rFonts w:asciiTheme="minorHAnsi" w:hAnsiTheme="minorHAnsi" w:cstheme="minorHAnsi"/>
        </w:rPr>
        <w:br/>
      </w:r>
    </w:p>
    <w:p w:rsidR="00D13424" w:rsidRDefault="00D13424" w:rsidP="00806418">
      <w:pPr>
        <w:pStyle w:val="Heading3"/>
        <w:spacing w:before="0" w:beforeAutospacing="0" w:after="0" w:afterAutospacing="0"/>
        <w:ind w:left="567" w:hanging="567"/>
        <w:rPr>
          <w:rFonts w:asciiTheme="minorHAnsi" w:hAnsiTheme="minorHAnsi" w:cstheme="minorHAnsi"/>
          <w:b w:val="0"/>
          <w:sz w:val="24"/>
          <w:szCs w:val="24"/>
        </w:rPr>
      </w:pPr>
      <w:r>
        <w:rPr>
          <w:rFonts w:asciiTheme="minorHAnsi" w:hAnsiTheme="minorHAnsi" w:cstheme="minorHAnsi"/>
          <w:b w:val="0"/>
          <w:sz w:val="24"/>
          <w:szCs w:val="24"/>
        </w:rPr>
        <w:lastRenderedPageBreak/>
        <w:t>10</w:t>
      </w:r>
      <w:r w:rsidR="0068645B" w:rsidRPr="007D65CF">
        <w:rPr>
          <w:rFonts w:asciiTheme="minorHAnsi" w:hAnsiTheme="minorHAnsi" w:cstheme="minorHAnsi"/>
          <w:b w:val="0"/>
          <w:sz w:val="24"/>
          <w:szCs w:val="24"/>
        </w:rPr>
        <w:t>6</w:t>
      </w:r>
      <w:r>
        <w:rPr>
          <w:rFonts w:asciiTheme="minorHAnsi" w:hAnsiTheme="minorHAnsi" w:cstheme="minorHAnsi"/>
          <w:b w:val="0"/>
          <w:sz w:val="24"/>
          <w:szCs w:val="24"/>
        </w:rPr>
        <w:t xml:space="preserve">. </w:t>
      </w:r>
      <w:r>
        <w:rPr>
          <w:rFonts w:asciiTheme="minorHAnsi" w:hAnsiTheme="minorHAnsi" w:cstheme="minorHAnsi"/>
          <w:b w:val="0"/>
          <w:sz w:val="24"/>
          <w:szCs w:val="24"/>
        </w:rPr>
        <w:tab/>
      </w:r>
      <w:r w:rsidR="0068645B" w:rsidRPr="007D65CF">
        <w:rPr>
          <w:rFonts w:asciiTheme="minorHAnsi" w:hAnsiTheme="minorHAnsi" w:cstheme="minorHAnsi"/>
          <w:b w:val="0"/>
          <w:sz w:val="24"/>
          <w:szCs w:val="24"/>
        </w:rPr>
        <w:t xml:space="preserve">Apa yang dilakukan oleh fungsi MATCH di Excel? </w:t>
      </w:r>
    </w:p>
    <w:p w:rsidR="0068645B" w:rsidRPr="007D65CF" w:rsidRDefault="0068645B" w:rsidP="00806418">
      <w:pPr>
        <w:pStyle w:val="Heading3"/>
        <w:spacing w:before="0" w:beforeAutospacing="0" w:after="0" w:afterAutospacing="0"/>
        <w:ind w:left="567"/>
        <w:rPr>
          <w:rFonts w:asciiTheme="minorHAnsi" w:hAnsiTheme="minorHAnsi" w:cstheme="minorHAnsi"/>
          <w:b w:val="0"/>
          <w:sz w:val="24"/>
          <w:szCs w:val="24"/>
        </w:rPr>
      </w:pPr>
      <w:r w:rsidRPr="007D65CF">
        <w:rPr>
          <w:rFonts w:asciiTheme="minorHAnsi" w:hAnsiTheme="minorHAnsi" w:cstheme="minorHAnsi"/>
          <w:b w:val="0"/>
          <w:sz w:val="24"/>
          <w:szCs w:val="24"/>
        </w:rPr>
        <w:t>A. Menghitung jumlah sel</w:t>
      </w:r>
      <w:r w:rsidRPr="007D65CF">
        <w:rPr>
          <w:rFonts w:asciiTheme="minorHAnsi" w:hAnsiTheme="minorHAnsi" w:cstheme="minorHAnsi"/>
          <w:b w:val="0"/>
          <w:sz w:val="24"/>
          <w:szCs w:val="24"/>
        </w:rPr>
        <w:br/>
      </w:r>
      <w:r w:rsidRPr="00FC2401">
        <w:rPr>
          <w:rFonts w:asciiTheme="minorHAnsi" w:hAnsiTheme="minorHAnsi" w:cstheme="minorHAnsi"/>
          <w:b w:val="0"/>
          <w:color w:val="FF0000"/>
          <w:sz w:val="24"/>
          <w:szCs w:val="24"/>
        </w:rPr>
        <w:t>B. Mengembalikan posisi relatif dari item dalam array</w:t>
      </w:r>
      <w:r w:rsidRPr="007D65CF">
        <w:rPr>
          <w:rFonts w:asciiTheme="minorHAnsi" w:hAnsiTheme="minorHAnsi" w:cstheme="minorHAnsi"/>
          <w:b w:val="0"/>
          <w:sz w:val="24"/>
          <w:szCs w:val="24"/>
        </w:rPr>
        <w:br/>
        <w:t>C. Mencocokkan dua rentang</w:t>
      </w:r>
      <w:r w:rsidRPr="007D65CF">
        <w:rPr>
          <w:rFonts w:asciiTheme="minorHAnsi" w:hAnsiTheme="minorHAnsi" w:cstheme="minorHAnsi"/>
          <w:b w:val="0"/>
          <w:sz w:val="24"/>
          <w:szCs w:val="24"/>
        </w:rPr>
        <w:br/>
        <w:t>D. Menghapus nilai duplikat</w:t>
      </w:r>
      <w:r w:rsidRPr="007D65CF">
        <w:rPr>
          <w:rFonts w:asciiTheme="minorHAnsi" w:hAnsiTheme="minorHAnsi" w:cstheme="minorHAnsi"/>
          <w:b w:val="0"/>
          <w:sz w:val="24"/>
          <w:szCs w:val="24"/>
        </w:rPr>
        <w:br/>
        <w:t>E. Menjumlahkan dua rentang</w:t>
      </w:r>
      <w:r w:rsidRPr="007D65CF">
        <w:rPr>
          <w:rFonts w:asciiTheme="minorHAnsi" w:hAnsiTheme="minorHAnsi" w:cstheme="minorHAnsi"/>
          <w:b w:val="0"/>
          <w:sz w:val="24"/>
          <w:szCs w:val="24"/>
        </w:rPr>
        <w:br/>
      </w:r>
    </w:p>
    <w:p w:rsidR="00E72597" w:rsidRPr="007D65CF" w:rsidRDefault="00D13424" w:rsidP="00806418">
      <w:pPr>
        <w:pStyle w:val="Heading3"/>
        <w:spacing w:before="0" w:beforeAutospacing="0" w:after="0" w:afterAutospacing="0"/>
        <w:ind w:left="567" w:hanging="567"/>
        <w:rPr>
          <w:rFonts w:asciiTheme="minorHAnsi" w:hAnsiTheme="minorHAnsi" w:cstheme="minorHAnsi"/>
          <w:b w:val="0"/>
          <w:sz w:val="24"/>
          <w:szCs w:val="24"/>
        </w:rPr>
      </w:pPr>
      <w:r>
        <w:rPr>
          <w:rFonts w:asciiTheme="minorHAnsi" w:hAnsiTheme="minorHAnsi" w:cstheme="minorHAnsi"/>
          <w:b w:val="0"/>
          <w:sz w:val="24"/>
          <w:szCs w:val="24"/>
        </w:rPr>
        <w:t>10</w:t>
      </w:r>
      <w:r w:rsidR="0068645B" w:rsidRPr="007D65CF">
        <w:rPr>
          <w:rFonts w:asciiTheme="minorHAnsi" w:hAnsiTheme="minorHAnsi" w:cstheme="minorHAnsi"/>
          <w:b w:val="0"/>
          <w:sz w:val="24"/>
          <w:szCs w:val="24"/>
        </w:rPr>
        <w:t>7</w:t>
      </w:r>
      <w:r w:rsidR="00E72597" w:rsidRPr="007D65CF">
        <w:rPr>
          <w:rFonts w:asciiTheme="minorHAnsi" w:hAnsiTheme="minorHAnsi" w:cstheme="minorHAnsi"/>
          <w:b w:val="0"/>
          <w:sz w:val="24"/>
          <w:szCs w:val="24"/>
        </w:rPr>
        <w:t xml:space="preserve">. </w:t>
      </w:r>
      <w:r>
        <w:rPr>
          <w:rFonts w:asciiTheme="minorHAnsi" w:hAnsiTheme="minorHAnsi" w:cstheme="minorHAnsi"/>
          <w:b w:val="0"/>
          <w:sz w:val="24"/>
          <w:szCs w:val="24"/>
        </w:rPr>
        <w:tab/>
      </w:r>
      <w:r w:rsidR="0068645B" w:rsidRPr="007D65CF">
        <w:rPr>
          <w:rFonts w:asciiTheme="minorHAnsi" w:hAnsiTheme="minorHAnsi" w:cstheme="minorHAnsi"/>
          <w:b w:val="0"/>
          <w:sz w:val="24"/>
          <w:szCs w:val="24"/>
        </w:rPr>
        <w:t xml:space="preserve">Fungsi mana yang digunakan untuk mencari nilai yang paling mendekati dalam daftar tanpa melebihi nilai tersebut? </w:t>
      </w:r>
    </w:p>
    <w:p w:rsidR="0068645B" w:rsidRPr="007D65CF" w:rsidRDefault="0068645B" w:rsidP="00806418">
      <w:pPr>
        <w:pStyle w:val="Heading3"/>
        <w:spacing w:before="0" w:beforeAutospacing="0" w:after="0" w:afterAutospacing="0"/>
        <w:ind w:left="567"/>
        <w:rPr>
          <w:rFonts w:asciiTheme="minorHAnsi" w:hAnsiTheme="minorHAnsi" w:cstheme="minorHAnsi"/>
          <w:b w:val="0"/>
          <w:sz w:val="24"/>
          <w:szCs w:val="24"/>
        </w:rPr>
      </w:pPr>
      <w:r w:rsidRPr="007D65CF">
        <w:rPr>
          <w:rFonts w:asciiTheme="minorHAnsi" w:hAnsiTheme="minorHAnsi" w:cstheme="minorHAnsi"/>
          <w:b w:val="0"/>
          <w:sz w:val="24"/>
          <w:szCs w:val="24"/>
        </w:rPr>
        <w:t>A. VLOOKUP</w:t>
      </w:r>
      <w:r w:rsidRPr="007D65CF">
        <w:rPr>
          <w:rFonts w:asciiTheme="minorHAnsi" w:hAnsiTheme="minorHAnsi" w:cstheme="minorHAnsi"/>
          <w:b w:val="0"/>
          <w:sz w:val="24"/>
          <w:szCs w:val="24"/>
        </w:rPr>
        <w:br/>
        <w:t>B. HLOOKUP</w:t>
      </w:r>
      <w:r w:rsidRPr="007D65CF">
        <w:rPr>
          <w:rFonts w:asciiTheme="minorHAnsi" w:hAnsiTheme="minorHAnsi" w:cstheme="minorHAnsi"/>
          <w:b w:val="0"/>
          <w:sz w:val="24"/>
          <w:szCs w:val="24"/>
        </w:rPr>
        <w:br/>
        <w:t>C. MATCH</w:t>
      </w:r>
      <w:r w:rsidRPr="007D65CF">
        <w:rPr>
          <w:rFonts w:asciiTheme="minorHAnsi" w:hAnsiTheme="minorHAnsi" w:cstheme="minorHAnsi"/>
          <w:b w:val="0"/>
          <w:sz w:val="24"/>
          <w:szCs w:val="24"/>
        </w:rPr>
        <w:br/>
      </w:r>
      <w:r w:rsidRPr="00FC2401">
        <w:rPr>
          <w:rFonts w:asciiTheme="minorHAnsi" w:hAnsiTheme="minorHAnsi" w:cstheme="minorHAnsi"/>
          <w:b w:val="0"/>
          <w:color w:val="FF0000"/>
          <w:sz w:val="24"/>
          <w:szCs w:val="24"/>
        </w:rPr>
        <w:t>D. LOOKUP</w:t>
      </w:r>
      <w:r w:rsidRPr="007D65CF">
        <w:rPr>
          <w:rFonts w:asciiTheme="minorHAnsi" w:hAnsiTheme="minorHAnsi" w:cstheme="minorHAnsi"/>
          <w:b w:val="0"/>
          <w:sz w:val="24"/>
          <w:szCs w:val="24"/>
        </w:rPr>
        <w:br/>
        <w:t>E. INDEX</w:t>
      </w:r>
      <w:r w:rsidRPr="007D65CF">
        <w:rPr>
          <w:rFonts w:asciiTheme="minorHAnsi" w:hAnsiTheme="minorHAnsi" w:cstheme="minorHAnsi"/>
          <w:b w:val="0"/>
          <w:sz w:val="24"/>
          <w:szCs w:val="24"/>
        </w:rPr>
        <w:br/>
      </w:r>
    </w:p>
    <w:p w:rsidR="00FC2401" w:rsidRDefault="00D13424" w:rsidP="00806418">
      <w:pPr>
        <w:pStyle w:val="Heading3"/>
        <w:spacing w:before="0" w:beforeAutospacing="0" w:after="0" w:afterAutospacing="0"/>
        <w:ind w:left="567" w:hanging="567"/>
        <w:rPr>
          <w:rFonts w:asciiTheme="minorHAnsi" w:hAnsiTheme="minorHAnsi" w:cstheme="minorHAnsi"/>
          <w:b w:val="0"/>
          <w:sz w:val="24"/>
          <w:szCs w:val="24"/>
        </w:rPr>
      </w:pPr>
      <w:r>
        <w:rPr>
          <w:rFonts w:asciiTheme="minorHAnsi" w:hAnsiTheme="minorHAnsi" w:cstheme="minorHAnsi"/>
          <w:b w:val="0"/>
          <w:sz w:val="24"/>
          <w:szCs w:val="24"/>
        </w:rPr>
        <w:t>10</w:t>
      </w:r>
      <w:r w:rsidR="0068645B" w:rsidRPr="007D65CF">
        <w:rPr>
          <w:rFonts w:asciiTheme="minorHAnsi" w:hAnsiTheme="minorHAnsi" w:cstheme="minorHAnsi"/>
          <w:b w:val="0"/>
          <w:sz w:val="24"/>
          <w:szCs w:val="24"/>
        </w:rPr>
        <w:t>8</w:t>
      </w:r>
      <w:r>
        <w:rPr>
          <w:rFonts w:asciiTheme="minorHAnsi" w:hAnsiTheme="minorHAnsi" w:cstheme="minorHAnsi"/>
          <w:b w:val="0"/>
          <w:sz w:val="24"/>
          <w:szCs w:val="24"/>
        </w:rPr>
        <w:t xml:space="preserve">. </w:t>
      </w:r>
      <w:r>
        <w:rPr>
          <w:rFonts w:asciiTheme="minorHAnsi" w:hAnsiTheme="minorHAnsi" w:cstheme="minorHAnsi"/>
          <w:b w:val="0"/>
          <w:sz w:val="24"/>
          <w:szCs w:val="24"/>
        </w:rPr>
        <w:tab/>
      </w:r>
      <w:r w:rsidR="0068645B" w:rsidRPr="007D65CF">
        <w:rPr>
          <w:rFonts w:asciiTheme="minorHAnsi" w:hAnsiTheme="minorHAnsi" w:cstheme="minorHAnsi"/>
          <w:b w:val="0"/>
          <w:sz w:val="24"/>
          <w:szCs w:val="24"/>
        </w:rPr>
        <w:t>Apa yang dimaksud dengan "Array Formula" di Excel?</w:t>
      </w:r>
    </w:p>
    <w:p w:rsidR="0068645B" w:rsidRPr="007D65CF" w:rsidRDefault="0068645B" w:rsidP="00FC2401">
      <w:pPr>
        <w:pStyle w:val="Heading3"/>
        <w:spacing w:before="0" w:beforeAutospacing="0" w:after="0" w:afterAutospacing="0"/>
        <w:ind w:left="567"/>
        <w:rPr>
          <w:rFonts w:asciiTheme="minorHAnsi" w:hAnsiTheme="minorHAnsi" w:cstheme="minorHAnsi"/>
          <w:b w:val="0"/>
          <w:sz w:val="24"/>
          <w:szCs w:val="24"/>
        </w:rPr>
      </w:pPr>
      <w:r w:rsidRPr="007D65CF">
        <w:rPr>
          <w:rFonts w:asciiTheme="minorHAnsi" w:hAnsiTheme="minorHAnsi" w:cstheme="minorHAnsi"/>
          <w:b w:val="0"/>
          <w:sz w:val="24"/>
          <w:szCs w:val="24"/>
        </w:rPr>
        <w:t xml:space="preserve"> A. Formula yang hanya berfungsi pada satu sel</w:t>
      </w:r>
      <w:r w:rsidRPr="007D65CF">
        <w:rPr>
          <w:rFonts w:asciiTheme="minorHAnsi" w:hAnsiTheme="minorHAnsi" w:cstheme="minorHAnsi"/>
          <w:b w:val="0"/>
          <w:sz w:val="24"/>
          <w:szCs w:val="24"/>
        </w:rPr>
        <w:br/>
      </w:r>
      <w:r w:rsidRPr="00FC2401">
        <w:rPr>
          <w:rFonts w:asciiTheme="minorHAnsi" w:hAnsiTheme="minorHAnsi" w:cstheme="minorHAnsi"/>
          <w:b w:val="0"/>
          <w:color w:val="FF0000"/>
          <w:sz w:val="24"/>
          <w:szCs w:val="24"/>
        </w:rPr>
        <w:t>B. Formula yang dapat mengembalikan beberapa nilai dalam satu rumus</w:t>
      </w:r>
      <w:r w:rsidRPr="007D65CF">
        <w:rPr>
          <w:rFonts w:asciiTheme="minorHAnsi" w:hAnsiTheme="minorHAnsi" w:cstheme="minorHAnsi"/>
          <w:b w:val="0"/>
          <w:sz w:val="24"/>
          <w:szCs w:val="24"/>
        </w:rPr>
        <w:br/>
        <w:t>C. Formula yang menghitung rata-rata</w:t>
      </w:r>
      <w:r w:rsidRPr="007D65CF">
        <w:rPr>
          <w:rFonts w:asciiTheme="minorHAnsi" w:hAnsiTheme="minorHAnsi" w:cstheme="minorHAnsi"/>
          <w:b w:val="0"/>
          <w:sz w:val="24"/>
          <w:szCs w:val="24"/>
        </w:rPr>
        <w:br/>
        <w:t>D. Formula yang hanya berlaku untuk tabel</w:t>
      </w:r>
      <w:r w:rsidRPr="007D65CF">
        <w:rPr>
          <w:rFonts w:asciiTheme="minorHAnsi" w:hAnsiTheme="minorHAnsi" w:cstheme="minorHAnsi"/>
          <w:b w:val="0"/>
          <w:sz w:val="24"/>
          <w:szCs w:val="24"/>
        </w:rPr>
        <w:br/>
        <w:t>E. Formula yang memerlukan validasi data</w:t>
      </w:r>
      <w:r w:rsidRPr="007D65CF">
        <w:rPr>
          <w:rFonts w:asciiTheme="minorHAnsi" w:hAnsiTheme="minorHAnsi" w:cstheme="minorHAnsi"/>
          <w:b w:val="0"/>
          <w:sz w:val="24"/>
          <w:szCs w:val="24"/>
        </w:rPr>
        <w:br/>
      </w:r>
    </w:p>
    <w:p w:rsidR="00FC2401" w:rsidRDefault="00D13424" w:rsidP="00806418">
      <w:pPr>
        <w:pStyle w:val="Heading3"/>
        <w:spacing w:before="0" w:beforeAutospacing="0" w:after="0" w:afterAutospacing="0"/>
        <w:ind w:left="567" w:hanging="567"/>
        <w:rPr>
          <w:rFonts w:asciiTheme="minorHAnsi" w:hAnsiTheme="minorHAnsi" w:cstheme="minorHAnsi"/>
          <w:b w:val="0"/>
          <w:sz w:val="24"/>
          <w:szCs w:val="24"/>
        </w:rPr>
      </w:pPr>
      <w:r>
        <w:rPr>
          <w:rFonts w:asciiTheme="minorHAnsi" w:hAnsiTheme="minorHAnsi" w:cstheme="minorHAnsi"/>
          <w:b w:val="0"/>
          <w:sz w:val="24"/>
          <w:szCs w:val="24"/>
        </w:rPr>
        <w:t>10</w:t>
      </w:r>
      <w:r w:rsidR="0068645B" w:rsidRPr="007D65CF">
        <w:rPr>
          <w:rFonts w:asciiTheme="minorHAnsi" w:hAnsiTheme="minorHAnsi" w:cstheme="minorHAnsi"/>
          <w:b w:val="0"/>
          <w:sz w:val="24"/>
          <w:szCs w:val="24"/>
        </w:rPr>
        <w:t>9</w:t>
      </w:r>
      <w:r>
        <w:rPr>
          <w:rFonts w:asciiTheme="minorHAnsi" w:hAnsiTheme="minorHAnsi" w:cstheme="minorHAnsi"/>
          <w:b w:val="0"/>
          <w:sz w:val="24"/>
          <w:szCs w:val="24"/>
        </w:rPr>
        <w:t xml:space="preserve">. </w:t>
      </w:r>
      <w:r>
        <w:rPr>
          <w:rFonts w:asciiTheme="minorHAnsi" w:hAnsiTheme="minorHAnsi" w:cstheme="minorHAnsi"/>
          <w:b w:val="0"/>
          <w:sz w:val="24"/>
          <w:szCs w:val="24"/>
        </w:rPr>
        <w:tab/>
      </w:r>
      <w:r w:rsidR="0068645B" w:rsidRPr="007D65CF">
        <w:rPr>
          <w:rFonts w:asciiTheme="minorHAnsi" w:hAnsiTheme="minorHAnsi" w:cstheme="minorHAnsi"/>
          <w:b w:val="0"/>
          <w:sz w:val="24"/>
          <w:szCs w:val="24"/>
        </w:rPr>
        <w:t xml:space="preserve">Fungsi mana yang digunakan untuk menghitung rata-rata dari sel yang memenuhi kriteria tertentu? </w:t>
      </w:r>
    </w:p>
    <w:p w:rsidR="0068645B" w:rsidRPr="007D65CF" w:rsidRDefault="0068645B" w:rsidP="00FC2401">
      <w:pPr>
        <w:pStyle w:val="Heading3"/>
        <w:spacing w:before="0" w:beforeAutospacing="0" w:after="0" w:afterAutospacing="0"/>
        <w:ind w:left="567"/>
        <w:rPr>
          <w:rFonts w:asciiTheme="minorHAnsi" w:hAnsiTheme="minorHAnsi" w:cstheme="minorHAnsi"/>
          <w:b w:val="0"/>
          <w:sz w:val="24"/>
          <w:szCs w:val="24"/>
        </w:rPr>
      </w:pPr>
      <w:r w:rsidRPr="007D65CF">
        <w:rPr>
          <w:rFonts w:asciiTheme="minorHAnsi" w:hAnsiTheme="minorHAnsi" w:cstheme="minorHAnsi"/>
          <w:b w:val="0"/>
          <w:sz w:val="24"/>
          <w:szCs w:val="24"/>
        </w:rPr>
        <w:t>A. AVERAGE</w:t>
      </w:r>
      <w:r w:rsidRPr="007D65CF">
        <w:rPr>
          <w:rFonts w:asciiTheme="minorHAnsi" w:hAnsiTheme="minorHAnsi" w:cstheme="minorHAnsi"/>
          <w:b w:val="0"/>
          <w:sz w:val="24"/>
          <w:szCs w:val="24"/>
        </w:rPr>
        <w:br/>
      </w:r>
      <w:r w:rsidRPr="00FC2401">
        <w:rPr>
          <w:rFonts w:asciiTheme="minorHAnsi" w:hAnsiTheme="minorHAnsi" w:cstheme="minorHAnsi"/>
          <w:b w:val="0"/>
          <w:color w:val="FF0000"/>
          <w:sz w:val="24"/>
          <w:szCs w:val="24"/>
        </w:rPr>
        <w:t>B. AVERAGEIF</w:t>
      </w:r>
      <w:r w:rsidRPr="007D65CF">
        <w:rPr>
          <w:rFonts w:asciiTheme="minorHAnsi" w:hAnsiTheme="minorHAnsi" w:cstheme="minorHAnsi"/>
          <w:b w:val="0"/>
          <w:sz w:val="24"/>
          <w:szCs w:val="24"/>
        </w:rPr>
        <w:br/>
        <w:t>C. AVERAGEIFS</w:t>
      </w:r>
      <w:r w:rsidRPr="007D65CF">
        <w:rPr>
          <w:rFonts w:asciiTheme="minorHAnsi" w:hAnsiTheme="minorHAnsi" w:cstheme="minorHAnsi"/>
          <w:b w:val="0"/>
          <w:sz w:val="24"/>
          <w:szCs w:val="24"/>
        </w:rPr>
        <w:br/>
        <w:t>D. SUMIF</w:t>
      </w:r>
      <w:r w:rsidRPr="007D65CF">
        <w:rPr>
          <w:rFonts w:asciiTheme="minorHAnsi" w:hAnsiTheme="minorHAnsi" w:cstheme="minorHAnsi"/>
          <w:b w:val="0"/>
          <w:sz w:val="24"/>
          <w:szCs w:val="24"/>
        </w:rPr>
        <w:br/>
        <w:t>E. MEDIAN</w:t>
      </w:r>
      <w:r w:rsidRPr="007D65CF">
        <w:rPr>
          <w:rFonts w:asciiTheme="minorHAnsi" w:hAnsiTheme="minorHAnsi" w:cstheme="minorHAnsi"/>
          <w:b w:val="0"/>
          <w:sz w:val="24"/>
          <w:szCs w:val="24"/>
        </w:rPr>
        <w:br/>
      </w:r>
    </w:p>
    <w:p w:rsidR="00D13424" w:rsidRDefault="00D13424" w:rsidP="00806418">
      <w:pPr>
        <w:pStyle w:val="Heading3"/>
        <w:spacing w:before="0" w:beforeAutospacing="0" w:after="0" w:afterAutospacing="0"/>
        <w:ind w:left="567" w:hanging="567"/>
        <w:rPr>
          <w:rFonts w:asciiTheme="minorHAnsi" w:hAnsiTheme="minorHAnsi" w:cstheme="minorHAnsi"/>
          <w:b w:val="0"/>
          <w:sz w:val="24"/>
          <w:szCs w:val="24"/>
        </w:rPr>
      </w:pPr>
      <w:r>
        <w:rPr>
          <w:rFonts w:asciiTheme="minorHAnsi" w:hAnsiTheme="minorHAnsi" w:cstheme="minorHAnsi"/>
          <w:b w:val="0"/>
          <w:sz w:val="24"/>
          <w:szCs w:val="24"/>
        </w:rPr>
        <w:t>1</w:t>
      </w:r>
      <w:r w:rsidR="0068645B" w:rsidRPr="007D65CF">
        <w:rPr>
          <w:rFonts w:asciiTheme="minorHAnsi" w:hAnsiTheme="minorHAnsi" w:cstheme="minorHAnsi"/>
          <w:b w:val="0"/>
          <w:sz w:val="24"/>
          <w:szCs w:val="24"/>
        </w:rPr>
        <w:t>10</w:t>
      </w:r>
      <w:r>
        <w:rPr>
          <w:rFonts w:asciiTheme="minorHAnsi" w:hAnsiTheme="minorHAnsi" w:cstheme="minorHAnsi"/>
          <w:b w:val="0"/>
          <w:sz w:val="24"/>
          <w:szCs w:val="24"/>
        </w:rPr>
        <w:t xml:space="preserve">. </w:t>
      </w:r>
      <w:r>
        <w:rPr>
          <w:rFonts w:asciiTheme="minorHAnsi" w:hAnsiTheme="minorHAnsi" w:cstheme="minorHAnsi"/>
          <w:b w:val="0"/>
          <w:sz w:val="24"/>
          <w:szCs w:val="24"/>
        </w:rPr>
        <w:tab/>
      </w:r>
      <w:r w:rsidR="0068645B" w:rsidRPr="007D65CF">
        <w:rPr>
          <w:rFonts w:asciiTheme="minorHAnsi" w:hAnsiTheme="minorHAnsi" w:cstheme="minorHAnsi"/>
          <w:b w:val="0"/>
          <w:sz w:val="24"/>
          <w:szCs w:val="24"/>
        </w:rPr>
        <w:t xml:space="preserve">Apa yang dilakukan oleh fitur "Data Table" di Excel? </w:t>
      </w:r>
    </w:p>
    <w:p w:rsidR="0068645B" w:rsidRPr="007D65CF" w:rsidRDefault="0068645B" w:rsidP="00806418">
      <w:pPr>
        <w:pStyle w:val="Heading3"/>
        <w:spacing w:before="0" w:beforeAutospacing="0" w:after="0" w:afterAutospacing="0"/>
        <w:ind w:left="567"/>
        <w:rPr>
          <w:rFonts w:asciiTheme="minorHAnsi" w:hAnsiTheme="minorHAnsi" w:cstheme="minorHAnsi"/>
          <w:b w:val="0"/>
          <w:sz w:val="24"/>
          <w:szCs w:val="24"/>
        </w:rPr>
      </w:pPr>
      <w:r w:rsidRPr="007D65CF">
        <w:rPr>
          <w:rFonts w:asciiTheme="minorHAnsi" w:hAnsiTheme="minorHAnsi" w:cstheme="minorHAnsi"/>
          <w:b w:val="0"/>
          <w:sz w:val="24"/>
          <w:szCs w:val="24"/>
        </w:rPr>
        <w:t>A. Mengatur data dalam urutan abjad</w:t>
      </w:r>
      <w:r w:rsidRPr="007D65CF">
        <w:rPr>
          <w:rFonts w:asciiTheme="minorHAnsi" w:hAnsiTheme="minorHAnsi" w:cstheme="minorHAnsi"/>
          <w:b w:val="0"/>
          <w:sz w:val="24"/>
          <w:szCs w:val="24"/>
        </w:rPr>
        <w:br/>
      </w:r>
      <w:r w:rsidRPr="00FC2401">
        <w:rPr>
          <w:rFonts w:asciiTheme="minorHAnsi" w:hAnsiTheme="minorHAnsi" w:cstheme="minorHAnsi"/>
          <w:b w:val="0"/>
          <w:color w:val="FF0000"/>
          <w:sz w:val="24"/>
          <w:szCs w:val="24"/>
        </w:rPr>
        <w:t>B. Menampilkan hubungan antara dua variabel dalam tabel</w:t>
      </w:r>
      <w:r w:rsidRPr="007D65CF">
        <w:rPr>
          <w:rFonts w:asciiTheme="minorHAnsi" w:hAnsiTheme="minorHAnsi" w:cstheme="minorHAnsi"/>
          <w:b w:val="0"/>
          <w:sz w:val="24"/>
          <w:szCs w:val="24"/>
        </w:rPr>
        <w:br/>
        <w:t>C. Menghitung jumlah sel yang tidak kosong</w:t>
      </w:r>
      <w:r w:rsidRPr="007D65CF">
        <w:rPr>
          <w:rFonts w:asciiTheme="minorHAnsi" w:hAnsiTheme="minorHAnsi" w:cstheme="minorHAnsi"/>
          <w:b w:val="0"/>
          <w:sz w:val="24"/>
          <w:szCs w:val="24"/>
        </w:rPr>
        <w:br/>
        <w:t>D. Membuat grafik dinamis</w:t>
      </w:r>
      <w:r w:rsidRPr="007D65CF">
        <w:rPr>
          <w:rFonts w:asciiTheme="minorHAnsi" w:hAnsiTheme="minorHAnsi" w:cstheme="minorHAnsi"/>
          <w:b w:val="0"/>
          <w:sz w:val="24"/>
          <w:szCs w:val="24"/>
        </w:rPr>
        <w:br/>
        <w:t>E. Menjumlahkan data berdasarkan kriteria tertentu</w:t>
      </w:r>
      <w:r w:rsidRPr="007D65CF">
        <w:rPr>
          <w:rFonts w:asciiTheme="minorHAnsi" w:hAnsiTheme="minorHAnsi" w:cstheme="minorHAnsi"/>
          <w:b w:val="0"/>
          <w:sz w:val="24"/>
          <w:szCs w:val="24"/>
        </w:rPr>
        <w:br/>
      </w:r>
    </w:p>
    <w:p w:rsidR="00806418" w:rsidRDefault="00D13424" w:rsidP="00806418">
      <w:pPr>
        <w:pStyle w:val="Heading3"/>
        <w:spacing w:before="0" w:beforeAutospacing="0" w:after="0" w:afterAutospacing="0"/>
        <w:ind w:left="567" w:hanging="567"/>
        <w:rPr>
          <w:rFonts w:asciiTheme="minorHAnsi" w:hAnsiTheme="minorHAnsi" w:cstheme="minorHAnsi"/>
          <w:b w:val="0"/>
          <w:sz w:val="24"/>
          <w:szCs w:val="24"/>
        </w:rPr>
      </w:pPr>
      <w:r>
        <w:rPr>
          <w:rFonts w:asciiTheme="minorHAnsi" w:hAnsiTheme="minorHAnsi" w:cstheme="minorHAnsi"/>
          <w:b w:val="0"/>
          <w:sz w:val="24"/>
          <w:szCs w:val="24"/>
        </w:rPr>
        <w:t>1</w:t>
      </w:r>
      <w:r w:rsidR="0068645B" w:rsidRPr="007D65CF">
        <w:rPr>
          <w:rFonts w:asciiTheme="minorHAnsi" w:hAnsiTheme="minorHAnsi" w:cstheme="minorHAnsi"/>
          <w:b w:val="0"/>
          <w:sz w:val="24"/>
          <w:szCs w:val="24"/>
        </w:rPr>
        <w:t>11</w:t>
      </w:r>
      <w:r>
        <w:rPr>
          <w:rFonts w:asciiTheme="minorHAnsi" w:hAnsiTheme="minorHAnsi" w:cstheme="minorHAnsi"/>
          <w:b w:val="0"/>
          <w:sz w:val="24"/>
          <w:szCs w:val="24"/>
        </w:rPr>
        <w:t xml:space="preserve">. </w:t>
      </w:r>
      <w:r>
        <w:rPr>
          <w:rFonts w:asciiTheme="minorHAnsi" w:hAnsiTheme="minorHAnsi" w:cstheme="minorHAnsi"/>
          <w:b w:val="0"/>
          <w:sz w:val="24"/>
          <w:szCs w:val="24"/>
        </w:rPr>
        <w:tab/>
      </w:r>
      <w:r w:rsidR="0068645B" w:rsidRPr="007D65CF">
        <w:rPr>
          <w:rFonts w:asciiTheme="minorHAnsi" w:hAnsiTheme="minorHAnsi" w:cstheme="minorHAnsi"/>
          <w:b w:val="0"/>
          <w:sz w:val="24"/>
          <w:szCs w:val="24"/>
        </w:rPr>
        <w:t xml:space="preserve">Fungsi mana yang mengembalikan nilai terakhir dalam suatu kolom yang tidak kosong? </w:t>
      </w:r>
    </w:p>
    <w:p w:rsidR="0068645B" w:rsidRPr="007D65CF" w:rsidRDefault="0068645B" w:rsidP="00806418">
      <w:pPr>
        <w:pStyle w:val="Heading3"/>
        <w:spacing w:before="0" w:beforeAutospacing="0" w:after="0" w:afterAutospacing="0"/>
        <w:ind w:left="567"/>
        <w:rPr>
          <w:rFonts w:asciiTheme="minorHAnsi" w:hAnsiTheme="minorHAnsi" w:cstheme="minorHAnsi"/>
          <w:b w:val="0"/>
          <w:sz w:val="24"/>
          <w:szCs w:val="24"/>
        </w:rPr>
      </w:pPr>
      <w:r w:rsidRPr="00FC2401">
        <w:rPr>
          <w:rFonts w:asciiTheme="minorHAnsi" w:hAnsiTheme="minorHAnsi" w:cstheme="minorHAnsi"/>
          <w:b w:val="0"/>
          <w:color w:val="FF0000"/>
          <w:sz w:val="24"/>
          <w:szCs w:val="24"/>
        </w:rPr>
        <w:t>A. LOOKUP</w:t>
      </w:r>
      <w:r w:rsidRPr="007D65CF">
        <w:rPr>
          <w:rFonts w:asciiTheme="minorHAnsi" w:hAnsiTheme="minorHAnsi" w:cstheme="minorHAnsi"/>
          <w:b w:val="0"/>
          <w:sz w:val="24"/>
          <w:szCs w:val="24"/>
        </w:rPr>
        <w:br/>
        <w:t>B. INDEX</w:t>
      </w:r>
      <w:r w:rsidRPr="007D65CF">
        <w:rPr>
          <w:rFonts w:asciiTheme="minorHAnsi" w:hAnsiTheme="minorHAnsi" w:cstheme="minorHAnsi"/>
          <w:b w:val="0"/>
          <w:sz w:val="24"/>
          <w:szCs w:val="24"/>
        </w:rPr>
        <w:br/>
        <w:t>C. OFFSET</w:t>
      </w:r>
      <w:r w:rsidRPr="007D65CF">
        <w:rPr>
          <w:rFonts w:asciiTheme="minorHAnsi" w:hAnsiTheme="minorHAnsi" w:cstheme="minorHAnsi"/>
          <w:b w:val="0"/>
          <w:sz w:val="24"/>
          <w:szCs w:val="24"/>
        </w:rPr>
        <w:br/>
        <w:t>D. VLOOKUP</w:t>
      </w:r>
      <w:r w:rsidRPr="007D65CF">
        <w:rPr>
          <w:rFonts w:asciiTheme="minorHAnsi" w:hAnsiTheme="minorHAnsi" w:cstheme="minorHAnsi"/>
          <w:b w:val="0"/>
          <w:sz w:val="24"/>
          <w:szCs w:val="24"/>
        </w:rPr>
        <w:br/>
        <w:t>E. LASTVALUE</w:t>
      </w:r>
      <w:r w:rsidRPr="007D65CF">
        <w:rPr>
          <w:rFonts w:asciiTheme="minorHAnsi" w:hAnsiTheme="minorHAnsi" w:cstheme="minorHAnsi"/>
          <w:b w:val="0"/>
          <w:sz w:val="24"/>
          <w:szCs w:val="24"/>
        </w:rPr>
        <w:br/>
      </w:r>
    </w:p>
    <w:p w:rsidR="00FC2401" w:rsidRDefault="00D13424" w:rsidP="00806418">
      <w:pPr>
        <w:pStyle w:val="Heading3"/>
        <w:spacing w:before="0" w:beforeAutospacing="0" w:after="0" w:afterAutospacing="0"/>
        <w:ind w:left="567" w:hanging="567"/>
        <w:rPr>
          <w:rFonts w:asciiTheme="minorHAnsi" w:hAnsiTheme="minorHAnsi" w:cstheme="minorHAnsi"/>
          <w:b w:val="0"/>
          <w:sz w:val="24"/>
          <w:szCs w:val="24"/>
        </w:rPr>
      </w:pPr>
      <w:r>
        <w:rPr>
          <w:rFonts w:asciiTheme="minorHAnsi" w:hAnsiTheme="minorHAnsi" w:cstheme="minorHAnsi"/>
          <w:b w:val="0"/>
          <w:sz w:val="24"/>
          <w:szCs w:val="24"/>
        </w:rPr>
        <w:t>1</w:t>
      </w:r>
      <w:r w:rsidR="0068645B" w:rsidRPr="007D65CF">
        <w:rPr>
          <w:rFonts w:asciiTheme="minorHAnsi" w:hAnsiTheme="minorHAnsi" w:cstheme="minorHAnsi"/>
          <w:b w:val="0"/>
          <w:sz w:val="24"/>
          <w:szCs w:val="24"/>
        </w:rPr>
        <w:t>12</w:t>
      </w:r>
      <w:r>
        <w:rPr>
          <w:rFonts w:asciiTheme="minorHAnsi" w:hAnsiTheme="minorHAnsi" w:cstheme="minorHAnsi"/>
          <w:b w:val="0"/>
          <w:sz w:val="24"/>
          <w:szCs w:val="24"/>
        </w:rPr>
        <w:t xml:space="preserve">. </w:t>
      </w:r>
      <w:r>
        <w:rPr>
          <w:rFonts w:asciiTheme="minorHAnsi" w:hAnsiTheme="minorHAnsi" w:cstheme="minorHAnsi"/>
          <w:b w:val="0"/>
          <w:sz w:val="24"/>
          <w:szCs w:val="24"/>
        </w:rPr>
        <w:tab/>
      </w:r>
      <w:r w:rsidR="0068645B" w:rsidRPr="007D65CF">
        <w:rPr>
          <w:rFonts w:asciiTheme="minorHAnsi" w:hAnsiTheme="minorHAnsi" w:cstheme="minorHAnsi"/>
          <w:b w:val="0"/>
          <w:sz w:val="24"/>
          <w:szCs w:val="24"/>
        </w:rPr>
        <w:t xml:space="preserve">Apa yang dilakukan oleh fungsi ISERROR di Excel? </w:t>
      </w:r>
    </w:p>
    <w:p w:rsidR="0068645B" w:rsidRDefault="0068645B" w:rsidP="00FC2401">
      <w:pPr>
        <w:pStyle w:val="Heading3"/>
        <w:spacing w:before="0" w:beforeAutospacing="0" w:after="0" w:afterAutospacing="0"/>
        <w:ind w:left="567"/>
        <w:rPr>
          <w:rFonts w:asciiTheme="minorHAnsi" w:hAnsiTheme="minorHAnsi" w:cstheme="minorHAnsi"/>
          <w:b w:val="0"/>
          <w:sz w:val="24"/>
          <w:szCs w:val="24"/>
        </w:rPr>
      </w:pPr>
      <w:r w:rsidRPr="007D65CF">
        <w:rPr>
          <w:rFonts w:asciiTheme="minorHAnsi" w:hAnsiTheme="minorHAnsi" w:cstheme="minorHAnsi"/>
          <w:b w:val="0"/>
          <w:sz w:val="24"/>
          <w:szCs w:val="24"/>
        </w:rPr>
        <w:t>A. Menghitung jumlah kesalahan dalam rentang</w:t>
      </w:r>
      <w:r w:rsidRPr="007D65CF">
        <w:rPr>
          <w:rFonts w:asciiTheme="minorHAnsi" w:hAnsiTheme="minorHAnsi" w:cstheme="minorHAnsi"/>
          <w:b w:val="0"/>
          <w:sz w:val="24"/>
          <w:szCs w:val="24"/>
        </w:rPr>
        <w:br/>
      </w:r>
      <w:r w:rsidRPr="00FC2401">
        <w:rPr>
          <w:rFonts w:asciiTheme="minorHAnsi" w:hAnsiTheme="minorHAnsi" w:cstheme="minorHAnsi"/>
          <w:b w:val="0"/>
          <w:color w:val="FF0000"/>
          <w:sz w:val="24"/>
          <w:szCs w:val="24"/>
        </w:rPr>
        <w:t>B. Mengembalikan TRUE jika nilai adalah kesalahan, FALSE jika tidak</w:t>
      </w:r>
      <w:r w:rsidRPr="007D65CF">
        <w:rPr>
          <w:rFonts w:asciiTheme="minorHAnsi" w:hAnsiTheme="minorHAnsi" w:cstheme="minorHAnsi"/>
          <w:b w:val="0"/>
          <w:sz w:val="24"/>
          <w:szCs w:val="24"/>
        </w:rPr>
        <w:br/>
      </w:r>
      <w:r w:rsidRPr="007D65CF">
        <w:rPr>
          <w:rFonts w:asciiTheme="minorHAnsi" w:hAnsiTheme="minorHAnsi" w:cstheme="minorHAnsi"/>
          <w:b w:val="0"/>
          <w:sz w:val="24"/>
          <w:szCs w:val="24"/>
        </w:rPr>
        <w:lastRenderedPageBreak/>
        <w:t>C. Menghapus kesalahan dari rentang</w:t>
      </w:r>
      <w:r w:rsidRPr="007D65CF">
        <w:rPr>
          <w:rFonts w:asciiTheme="minorHAnsi" w:hAnsiTheme="minorHAnsi" w:cstheme="minorHAnsi"/>
          <w:b w:val="0"/>
          <w:sz w:val="24"/>
          <w:szCs w:val="24"/>
        </w:rPr>
        <w:br/>
        <w:t>D. Mengganti kesalahan dengan nilai tertentu</w:t>
      </w:r>
      <w:r w:rsidRPr="007D65CF">
        <w:rPr>
          <w:rFonts w:asciiTheme="minorHAnsi" w:hAnsiTheme="minorHAnsi" w:cstheme="minorHAnsi"/>
          <w:b w:val="0"/>
          <w:sz w:val="24"/>
          <w:szCs w:val="24"/>
        </w:rPr>
        <w:br/>
        <w:t>E. Menampilkan pesan kesalahan</w:t>
      </w:r>
      <w:r w:rsidRPr="007D65CF">
        <w:rPr>
          <w:rFonts w:asciiTheme="minorHAnsi" w:hAnsiTheme="minorHAnsi" w:cstheme="minorHAnsi"/>
          <w:b w:val="0"/>
          <w:sz w:val="24"/>
          <w:szCs w:val="24"/>
        </w:rPr>
        <w:br/>
      </w:r>
    </w:p>
    <w:p w:rsidR="00EB1B6A" w:rsidRDefault="00EB1B6A" w:rsidP="00806418">
      <w:pPr>
        <w:pStyle w:val="Heading3"/>
        <w:spacing w:before="0" w:beforeAutospacing="0" w:after="0" w:afterAutospacing="0"/>
        <w:ind w:left="567" w:hanging="567"/>
        <w:rPr>
          <w:rFonts w:asciiTheme="minorHAnsi" w:hAnsiTheme="minorHAnsi" w:cstheme="minorHAnsi"/>
          <w:b w:val="0"/>
          <w:sz w:val="24"/>
          <w:szCs w:val="24"/>
        </w:rPr>
      </w:pPr>
    </w:p>
    <w:p w:rsidR="00EB1B6A" w:rsidRPr="007D65CF" w:rsidRDefault="00EB1B6A" w:rsidP="00806418">
      <w:pPr>
        <w:pStyle w:val="Heading3"/>
        <w:spacing w:before="0" w:beforeAutospacing="0" w:after="0" w:afterAutospacing="0"/>
        <w:ind w:left="567" w:hanging="567"/>
        <w:rPr>
          <w:rFonts w:asciiTheme="minorHAnsi" w:hAnsiTheme="minorHAnsi" w:cstheme="minorHAnsi"/>
          <w:b w:val="0"/>
          <w:sz w:val="24"/>
          <w:szCs w:val="24"/>
        </w:rPr>
      </w:pPr>
    </w:p>
    <w:p w:rsidR="00D13424" w:rsidRDefault="00D13424" w:rsidP="00806418">
      <w:pPr>
        <w:pStyle w:val="Heading3"/>
        <w:spacing w:before="0" w:beforeAutospacing="0" w:after="0" w:afterAutospacing="0"/>
        <w:ind w:left="567" w:hanging="567"/>
        <w:rPr>
          <w:rFonts w:asciiTheme="minorHAnsi" w:hAnsiTheme="minorHAnsi" w:cstheme="minorHAnsi"/>
          <w:b w:val="0"/>
          <w:sz w:val="24"/>
          <w:szCs w:val="24"/>
        </w:rPr>
      </w:pPr>
      <w:r>
        <w:rPr>
          <w:rFonts w:asciiTheme="minorHAnsi" w:hAnsiTheme="minorHAnsi" w:cstheme="minorHAnsi"/>
          <w:b w:val="0"/>
          <w:sz w:val="24"/>
          <w:szCs w:val="24"/>
        </w:rPr>
        <w:t>1</w:t>
      </w:r>
      <w:r w:rsidR="0068645B" w:rsidRPr="007D65CF">
        <w:rPr>
          <w:rFonts w:asciiTheme="minorHAnsi" w:hAnsiTheme="minorHAnsi" w:cstheme="minorHAnsi"/>
          <w:b w:val="0"/>
          <w:sz w:val="24"/>
          <w:szCs w:val="24"/>
        </w:rPr>
        <w:t>13</w:t>
      </w:r>
      <w:r>
        <w:rPr>
          <w:rFonts w:asciiTheme="minorHAnsi" w:hAnsiTheme="minorHAnsi" w:cstheme="minorHAnsi"/>
          <w:b w:val="0"/>
          <w:sz w:val="24"/>
          <w:szCs w:val="24"/>
        </w:rPr>
        <w:t xml:space="preserve">. </w:t>
      </w:r>
      <w:r>
        <w:rPr>
          <w:rFonts w:asciiTheme="minorHAnsi" w:hAnsiTheme="minorHAnsi" w:cstheme="minorHAnsi"/>
          <w:b w:val="0"/>
          <w:sz w:val="24"/>
          <w:szCs w:val="24"/>
        </w:rPr>
        <w:tab/>
      </w:r>
      <w:r w:rsidR="0068645B" w:rsidRPr="007D65CF">
        <w:rPr>
          <w:rFonts w:asciiTheme="minorHAnsi" w:hAnsiTheme="minorHAnsi" w:cstheme="minorHAnsi"/>
          <w:b w:val="0"/>
          <w:sz w:val="24"/>
          <w:szCs w:val="24"/>
        </w:rPr>
        <w:t xml:space="preserve">Apa kegunaan fungsi TEXTJOIN di Excel? </w:t>
      </w:r>
    </w:p>
    <w:p w:rsidR="0068645B" w:rsidRPr="007D65CF" w:rsidRDefault="0068645B" w:rsidP="00806418">
      <w:pPr>
        <w:pStyle w:val="Heading3"/>
        <w:spacing w:before="0" w:beforeAutospacing="0" w:after="0" w:afterAutospacing="0"/>
        <w:ind w:left="567"/>
        <w:rPr>
          <w:rFonts w:asciiTheme="minorHAnsi" w:hAnsiTheme="minorHAnsi" w:cstheme="minorHAnsi"/>
          <w:b w:val="0"/>
          <w:sz w:val="24"/>
          <w:szCs w:val="24"/>
        </w:rPr>
      </w:pPr>
      <w:r w:rsidRPr="00FC2401">
        <w:rPr>
          <w:rFonts w:asciiTheme="minorHAnsi" w:hAnsiTheme="minorHAnsi" w:cstheme="minorHAnsi"/>
          <w:b w:val="0"/>
          <w:color w:val="FF0000"/>
          <w:sz w:val="24"/>
          <w:szCs w:val="24"/>
        </w:rPr>
        <w:t>A. Menggabungkan teks dari beberapa sel dengan pemisah</w:t>
      </w:r>
      <w:r w:rsidRPr="007D65CF">
        <w:rPr>
          <w:rFonts w:asciiTheme="minorHAnsi" w:hAnsiTheme="minorHAnsi" w:cstheme="minorHAnsi"/>
          <w:b w:val="0"/>
          <w:sz w:val="24"/>
          <w:szCs w:val="24"/>
        </w:rPr>
        <w:br/>
        <w:t>B. Menghitung jumlah teks dalam sel</w:t>
      </w:r>
      <w:r w:rsidRPr="007D65CF">
        <w:rPr>
          <w:rFonts w:asciiTheme="minorHAnsi" w:hAnsiTheme="minorHAnsi" w:cstheme="minorHAnsi"/>
          <w:b w:val="0"/>
          <w:sz w:val="24"/>
          <w:szCs w:val="24"/>
        </w:rPr>
        <w:br/>
        <w:t>C. Menjumlahkan sel berdasarkan kriteria</w:t>
      </w:r>
      <w:r w:rsidRPr="007D65CF">
        <w:rPr>
          <w:rFonts w:asciiTheme="minorHAnsi" w:hAnsiTheme="minorHAnsi" w:cstheme="minorHAnsi"/>
          <w:b w:val="0"/>
          <w:sz w:val="24"/>
          <w:szCs w:val="24"/>
        </w:rPr>
        <w:br/>
        <w:t>D. Mencari dan mengganti teks</w:t>
      </w:r>
      <w:r w:rsidRPr="007D65CF">
        <w:rPr>
          <w:rFonts w:asciiTheme="minorHAnsi" w:hAnsiTheme="minorHAnsi" w:cstheme="minorHAnsi"/>
          <w:b w:val="0"/>
          <w:sz w:val="24"/>
          <w:szCs w:val="24"/>
        </w:rPr>
        <w:br/>
        <w:t>E. Menyusun teks dalam urutan tertentu</w:t>
      </w:r>
      <w:r w:rsidRPr="007D65CF">
        <w:rPr>
          <w:rFonts w:asciiTheme="minorHAnsi" w:hAnsiTheme="minorHAnsi" w:cstheme="minorHAnsi"/>
          <w:b w:val="0"/>
          <w:sz w:val="24"/>
          <w:szCs w:val="24"/>
        </w:rPr>
        <w:br/>
      </w:r>
    </w:p>
    <w:p w:rsidR="00D13424" w:rsidRDefault="00D13424" w:rsidP="00806418">
      <w:pPr>
        <w:pStyle w:val="Heading3"/>
        <w:spacing w:before="0" w:beforeAutospacing="0" w:after="0" w:afterAutospacing="0"/>
        <w:ind w:left="567" w:hanging="567"/>
        <w:rPr>
          <w:rFonts w:asciiTheme="minorHAnsi" w:hAnsiTheme="minorHAnsi" w:cstheme="minorHAnsi"/>
          <w:b w:val="0"/>
          <w:sz w:val="24"/>
          <w:szCs w:val="24"/>
        </w:rPr>
      </w:pPr>
      <w:r>
        <w:rPr>
          <w:rFonts w:asciiTheme="minorHAnsi" w:hAnsiTheme="minorHAnsi" w:cstheme="minorHAnsi"/>
          <w:b w:val="0"/>
          <w:sz w:val="24"/>
          <w:szCs w:val="24"/>
        </w:rPr>
        <w:t>1</w:t>
      </w:r>
      <w:r w:rsidR="0068645B" w:rsidRPr="007D65CF">
        <w:rPr>
          <w:rFonts w:asciiTheme="minorHAnsi" w:hAnsiTheme="minorHAnsi" w:cstheme="minorHAnsi"/>
          <w:b w:val="0"/>
          <w:sz w:val="24"/>
          <w:szCs w:val="24"/>
        </w:rPr>
        <w:t>14</w:t>
      </w:r>
      <w:r>
        <w:rPr>
          <w:rFonts w:asciiTheme="minorHAnsi" w:hAnsiTheme="minorHAnsi" w:cstheme="minorHAnsi"/>
          <w:b w:val="0"/>
          <w:sz w:val="24"/>
          <w:szCs w:val="24"/>
        </w:rPr>
        <w:t xml:space="preserve">. </w:t>
      </w:r>
      <w:r>
        <w:rPr>
          <w:rFonts w:asciiTheme="minorHAnsi" w:hAnsiTheme="minorHAnsi" w:cstheme="minorHAnsi"/>
          <w:b w:val="0"/>
          <w:sz w:val="24"/>
          <w:szCs w:val="24"/>
        </w:rPr>
        <w:tab/>
      </w:r>
      <w:r w:rsidR="0068645B" w:rsidRPr="007D65CF">
        <w:rPr>
          <w:rFonts w:asciiTheme="minorHAnsi" w:hAnsiTheme="minorHAnsi" w:cstheme="minorHAnsi"/>
          <w:b w:val="0"/>
          <w:sz w:val="24"/>
          <w:szCs w:val="24"/>
        </w:rPr>
        <w:t xml:space="preserve">Apa yang dilakukan oleh fungsi UNIQUE di Excel? </w:t>
      </w:r>
    </w:p>
    <w:p w:rsidR="0068645B" w:rsidRPr="007D65CF" w:rsidRDefault="0068645B" w:rsidP="00806418">
      <w:pPr>
        <w:pStyle w:val="Heading3"/>
        <w:spacing w:before="0" w:beforeAutospacing="0" w:after="0" w:afterAutospacing="0"/>
        <w:ind w:left="567"/>
        <w:rPr>
          <w:rFonts w:asciiTheme="minorHAnsi" w:hAnsiTheme="minorHAnsi" w:cstheme="minorHAnsi"/>
          <w:b w:val="0"/>
          <w:sz w:val="24"/>
          <w:szCs w:val="24"/>
        </w:rPr>
      </w:pPr>
      <w:r w:rsidRPr="007D65CF">
        <w:rPr>
          <w:rFonts w:asciiTheme="minorHAnsi" w:hAnsiTheme="minorHAnsi" w:cstheme="minorHAnsi"/>
          <w:b w:val="0"/>
          <w:sz w:val="24"/>
          <w:szCs w:val="24"/>
        </w:rPr>
        <w:t>A. Menghapus semua data</w:t>
      </w:r>
      <w:r w:rsidRPr="007D65CF">
        <w:rPr>
          <w:rFonts w:asciiTheme="minorHAnsi" w:hAnsiTheme="minorHAnsi" w:cstheme="minorHAnsi"/>
          <w:b w:val="0"/>
          <w:sz w:val="24"/>
          <w:szCs w:val="24"/>
        </w:rPr>
        <w:br/>
      </w:r>
      <w:r w:rsidRPr="00FC2401">
        <w:rPr>
          <w:rFonts w:asciiTheme="minorHAnsi" w:hAnsiTheme="minorHAnsi" w:cstheme="minorHAnsi"/>
          <w:b w:val="0"/>
          <w:color w:val="FF0000"/>
          <w:sz w:val="24"/>
          <w:szCs w:val="24"/>
        </w:rPr>
        <w:t>B. Mengembalikan nilai unik dari rentang</w:t>
      </w:r>
      <w:r w:rsidRPr="007D65CF">
        <w:rPr>
          <w:rFonts w:asciiTheme="minorHAnsi" w:hAnsiTheme="minorHAnsi" w:cstheme="minorHAnsi"/>
          <w:b w:val="0"/>
          <w:sz w:val="24"/>
          <w:szCs w:val="24"/>
        </w:rPr>
        <w:br/>
        <w:t>C. Menghitung jumlah sel yang tidak unik</w:t>
      </w:r>
      <w:r w:rsidRPr="007D65CF">
        <w:rPr>
          <w:rFonts w:asciiTheme="minorHAnsi" w:hAnsiTheme="minorHAnsi" w:cstheme="minorHAnsi"/>
          <w:b w:val="0"/>
          <w:sz w:val="24"/>
          <w:szCs w:val="24"/>
        </w:rPr>
        <w:br/>
        <w:t>D. Mengurutkan data</w:t>
      </w:r>
      <w:r w:rsidRPr="007D65CF">
        <w:rPr>
          <w:rFonts w:asciiTheme="minorHAnsi" w:hAnsiTheme="minorHAnsi" w:cstheme="minorHAnsi"/>
          <w:b w:val="0"/>
          <w:sz w:val="24"/>
          <w:szCs w:val="24"/>
        </w:rPr>
        <w:br/>
        <w:t>E. Menggabungkan data dari beberapa sel</w:t>
      </w:r>
      <w:r w:rsidRPr="007D65CF">
        <w:rPr>
          <w:rFonts w:asciiTheme="minorHAnsi" w:hAnsiTheme="minorHAnsi" w:cstheme="minorHAnsi"/>
          <w:b w:val="0"/>
          <w:sz w:val="24"/>
          <w:szCs w:val="24"/>
        </w:rPr>
        <w:br/>
      </w:r>
    </w:p>
    <w:p w:rsidR="00D13424" w:rsidRDefault="00D13424" w:rsidP="00806418">
      <w:pPr>
        <w:pStyle w:val="Heading3"/>
        <w:spacing w:before="0" w:beforeAutospacing="0" w:after="0" w:afterAutospacing="0"/>
        <w:ind w:left="567" w:hanging="567"/>
        <w:rPr>
          <w:rFonts w:asciiTheme="minorHAnsi" w:hAnsiTheme="minorHAnsi" w:cstheme="minorHAnsi"/>
          <w:b w:val="0"/>
          <w:sz w:val="24"/>
          <w:szCs w:val="24"/>
        </w:rPr>
      </w:pPr>
      <w:r>
        <w:rPr>
          <w:rFonts w:asciiTheme="minorHAnsi" w:hAnsiTheme="minorHAnsi" w:cstheme="minorHAnsi"/>
          <w:b w:val="0"/>
          <w:sz w:val="24"/>
          <w:szCs w:val="24"/>
        </w:rPr>
        <w:t>1</w:t>
      </w:r>
      <w:r w:rsidR="0068645B" w:rsidRPr="007D65CF">
        <w:rPr>
          <w:rFonts w:asciiTheme="minorHAnsi" w:hAnsiTheme="minorHAnsi" w:cstheme="minorHAnsi"/>
          <w:b w:val="0"/>
          <w:sz w:val="24"/>
          <w:szCs w:val="24"/>
        </w:rPr>
        <w:t>15</w:t>
      </w:r>
      <w:r>
        <w:rPr>
          <w:rFonts w:asciiTheme="minorHAnsi" w:hAnsiTheme="minorHAnsi" w:cstheme="minorHAnsi"/>
          <w:b w:val="0"/>
          <w:sz w:val="24"/>
          <w:szCs w:val="24"/>
        </w:rPr>
        <w:t xml:space="preserve">. </w:t>
      </w:r>
      <w:r>
        <w:rPr>
          <w:rFonts w:asciiTheme="minorHAnsi" w:hAnsiTheme="minorHAnsi" w:cstheme="minorHAnsi"/>
          <w:b w:val="0"/>
          <w:sz w:val="24"/>
          <w:szCs w:val="24"/>
        </w:rPr>
        <w:tab/>
      </w:r>
      <w:r w:rsidR="0068645B" w:rsidRPr="007D65CF">
        <w:rPr>
          <w:rFonts w:asciiTheme="minorHAnsi" w:hAnsiTheme="minorHAnsi" w:cstheme="minorHAnsi"/>
          <w:b w:val="0"/>
          <w:sz w:val="24"/>
          <w:szCs w:val="24"/>
        </w:rPr>
        <w:t xml:space="preserve">Fungsi mana yang digunakan untuk mengonversi nilai menjadi format mata uang? </w:t>
      </w:r>
    </w:p>
    <w:p w:rsidR="0068645B" w:rsidRPr="007D65CF" w:rsidRDefault="0068645B" w:rsidP="00806418">
      <w:pPr>
        <w:pStyle w:val="Heading3"/>
        <w:spacing w:before="0" w:beforeAutospacing="0" w:after="0" w:afterAutospacing="0"/>
        <w:ind w:left="567"/>
        <w:rPr>
          <w:rFonts w:asciiTheme="minorHAnsi" w:hAnsiTheme="minorHAnsi" w:cstheme="minorHAnsi"/>
          <w:b w:val="0"/>
          <w:sz w:val="24"/>
          <w:szCs w:val="24"/>
        </w:rPr>
      </w:pPr>
      <w:r w:rsidRPr="007D65CF">
        <w:rPr>
          <w:rFonts w:asciiTheme="minorHAnsi" w:hAnsiTheme="minorHAnsi" w:cstheme="minorHAnsi"/>
          <w:b w:val="0"/>
          <w:sz w:val="24"/>
          <w:szCs w:val="24"/>
        </w:rPr>
        <w:t>A. CURRENCY</w:t>
      </w:r>
      <w:r w:rsidRPr="007D65CF">
        <w:rPr>
          <w:rFonts w:asciiTheme="minorHAnsi" w:hAnsiTheme="minorHAnsi" w:cstheme="minorHAnsi"/>
          <w:b w:val="0"/>
          <w:sz w:val="24"/>
          <w:szCs w:val="24"/>
        </w:rPr>
        <w:br/>
        <w:t>B. FORMAT</w:t>
      </w:r>
      <w:r w:rsidRPr="007D65CF">
        <w:rPr>
          <w:rFonts w:asciiTheme="minorHAnsi" w:hAnsiTheme="minorHAnsi" w:cstheme="minorHAnsi"/>
          <w:b w:val="0"/>
          <w:sz w:val="24"/>
          <w:szCs w:val="24"/>
        </w:rPr>
        <w:br/>
      </w:r>
      <w:r w:rsidRPr="00FC2401">
        <w:rPr>
          <w:rFonts w:asciiTheme="minorHAnsi" w:hAnsiTheme="minorHAnsi" w:cstheme="minorHAnsi"/>
          <w:b w:val="0"/>
          <w:color w:val="FF0000"/>
          <w:sz w:val="24"/>
          <w:szCs w:val="24"/>
        </w:rPr>
        <w:t>C. TEXT</w:t>
      </w:r>
      <w:r w:rsidRPr="007D65CF">
        <w:rPr>
          <w:rFonts w:asciiTheme="minorHAnsi" w:hAnsiTheme="minorHAnsi" w:cstheme="minorHAnsi"/>
          <w:b w:val="0"/>
          <w:sz w:val="24"/>
          <w:szCs w:val="24"/>
        </w:rPr>
        <w:br/>
        <w:t>D. VALUE</w:t>
      </w:r>
      <w:r w:rsidRPr="007D65CF">
        <w:rPr>
          <w:rFonts w:asciiTheme="minorHAnsi" w:hAnsiTheme="minorHAnsi" w:cstheme="minorHAnsi"/>
          <w:b w:val="0"/>
          <w:sz w:val="24"/>
          <w:szCs w:val="24"/>
        </w:rPr>
        <w:br/>
        <w:t>E. MONEY</w:t>
      </w:r>
      <w:r w:rsidRPr="007D65CF">
        <w:rPr>
          <w:rFonts w:asciiTheme="minorHAnsi" w:hAnsiTheme="minorHAnsi" w:cstheme="minorHAnsi"/>
          <w:b w:val="0"/>
          <w:sz w:val="24"/>
          <w:szCs w:val="24"/>
        </w:rPr>
        <w:br/>
      </w:r>
    </w:p>
    <w:p w:rsidR="00E72597"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116</w:t>
      </w:r>
      <w:r w:rsidR="00E72597"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68645B" w:rsidRPr="0068645B">
        <w:rPr>
          <w:rFonts w:eastAsia="Times New Roman" w:cstheme="minorHAnsi"/>
          <w:sz w:val="24"/>
          <w:szCs w:val="24"/>
          <w:lang w:eastAsia="id-ID"/>
        </w:rPr>
        <w:t xml:space="preserve">Anda memiliki tabel penjualan dengan kolom "Produk," "Jumlah Terjual," dan "Harga Satuan." Bagaimana Anda dapat menghitung total pendapatan untuk setiap produk? </w:t>
      </w:r>
    </w:p>
    <w:p w:rsidR="0068645B" w:rsidRPr="0068645B" w:rsidRDefault="0068645B" w:rsidP="00806418">
      <w:pPr>
        <w:spacing w:after="0" w:line="240" w:lineRule="auto"/>
        <w:ind w:left="567"/>
        <w:outlineLvl w:val="2"/>
        <w:rPr>
          <w:rFonts w:eastAsia="Times New Roman" w:cstheme="minorHAnsi"/>
          <w:sz w:val="24"/>
          <w:szCs w:val="24"/>
          <w:lang w:eastAsia="id-ID"/>
        </w:rPr>
      </w:pPr>
      <w:r w:rsidRPr="0068645B">
        <w:rPr>
          <w:rFonts w:eastAsia="Times New Roman" w:cstheme="minorHAnsi"/>
          <w:sz w:val="24"/>
          <w:szCs w:val="24"/>
          <w:lang w:eastAsia="id-ID"/>
        </w:rPr>
        <w:t>A. Menggunakan fungsi SUM</w:t>
      </w:r>
      <w:r w:rsidRPr="0068645B">
        <w:rPr>
          <w:rFonts w:eastAsia="Times New Roman" w:cstheme="minorHAnsi"/>
          <w:sz w:val="24"/>
          <w:szCs w:val="24"/>
          <w:lang w:eastAsia="id-ID"/>
        </w:rPr>
        <w:br/>
        <w:t>B. Menggunakan fungsi AVERAGE</w:t>
      </w:r>
      <w:r w:rsidRPr="0068645B">
        <w:rPr>
          <w:rFonts w:eastAsia="Times New Roman" w:cstheme="minorHAnsi"/>
          <w:sz w:val="24"/>
          <w:szCs w:val="24"/>
          <w:lang w:eastAsia="id-ID"/>
        </w:rPr>
        <w:br/>
      </w:r>
      <w:r w:rsidRPr="00FC2401">
        <w:rPr>
          <w:rFonts w:eastAsia="Times New Roman" w:cstheme="minorHAnsi"/>
          <w:color w:val="FF0000"/>
          <w:sz w:val="24"/>
          <w:szCs w:val="24"/>
          <w:lang w:eastAsia="id-ID"/>
        </w:rPr>
        <w:t>C. Menggunakan rumus =Jumlah Terjual * Harga Satuan</w:t>
      </w:r>
      <w:r w:rsidRPr="0068645B">
        <w:rPr>
          <w:rFonts w:eastAsia="Times New Roman" w:cstheme="minorHAnsi"/>
          <w:sz w:val="24"/>
          <w:szCs w:val="24"/>
          <w:lang w:eastAsia="id-ID"/>
        </w:rPr>
        <w:br/>
        <w:t>D. Menggunakan rumus =SUM(Jumlah Terjual + Harga Satuan)</w:t>
      </w:r>
      <w:r w:rsidRPr="0068645B">
        <w:rPr>
          <w:rFonts w:eastAsia="Times New Roman" w:cstheme="minorHAnsi"/>
          <w:sz w:val="24"/>
          <w:szCs w:val="24"/>
          <w:lang w:eastAsia="id-ID"/>
        </w:rPr>
        <w:br/>
        <w:t>E. Menggunakan fungsi COUNT</w:t>
      </w:r>
      <w:r w:rsidRPr="0068645B">
        <w:rPr>
          <w:rFonts w:eastAsia="Times New Roman" w:cstheme="minorHAnsi"/>
          <w:sz w:val="24"/>
          <w:szCs w:val="24"/>
          <w:lang w:eastAsia="id-ID"/>
        </w:rPr>
        <w:br/>
      </w:r>
    </w:p>
    <w:p w:rsidR="00E72597"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117</w:t>
      </w:r>
      <w:r w:rsidR="00E72597"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68645B" w:rsidRPr="0068645B">
        <w:rPr>
          <w:rFonts w:eastAsia="Times New Roman" w:cstheme="minorHAnsi"/>
          <w:sz w:val="24"/>
          <w:szCs w:val="24"/>
          <w:lang w:eastAsia="id-ID"/>
        </w:rPr>
        <w:t xml:space="preserve">Sebuah perusahaan ingin mengetahui berapa banyak produk yang terjual lebih dari 100 unit dalam sebulan. Kolom "Jumlah Terjual" terdapat di rentang B2. Fungsi mana yang harus digunakan? </w:t>
      </w:r>
    </w:p>
    <w:p w:rsidR="0068645B" w:rsidRPr="0068645B" w:rsidRDefault="0068645B" w:rsidP="00806418">
      <w:pPr>
        <w:spacing w:after="0" w:line="240" w:lineRule="auto"/>
        <w:ind w:left="567"/>
        <w:outlineLvl w:val="2"/>
        <w:rPr>
          <w:rFonts w:eastAsia="Times New Roman" w:cstheme="minorHAnsi"/>
          <w:sz w:val="24"/>
          <w:szCs w:val="24"/>
          <w:lang w:eastAsia="id-ID"/>
        </w:rPr>
      </w:pPr>
      <w:r w:rsidRPr="0068645B">
        <w:rPr>
          <w:rFonts w:eastAsia="Times New Roman" w:cstheme="minorHAnsi"/>
          <w:sz w:val="24"/>
          <w:szCs w:val="24"/>
          <w:lang w:eastAsia="id-ID"/>
        </w:rPr>
        <w:t>A. SUMIF(B2, "&gt;100")</w:t>
      </w:r>
      <w:r w:rsidRPr="0068645B">
        <w:rPr>
          <w:rFonts w:eastAsia="Times New Roman" w:cstheme="minorHAnsi"/>
          <w:sz w:val="24"/>
          <w:szCs w:val="24"/>
          <w:lang w:eastAsia="id-ID"/>
        </w:rPr>
        <w:br/>
      </w:r>
      <w:r w:rsidRPr="00080A4F">
        <w:rPr>
          <w:rFonts w:eastAsia="Times New Roman" w:cstheme="minorHAnsi"/>
          <w:color w:val="FF0000"/>
          <w:sz w:val="24"/>
          <w:szCs w:val="24"/>
          <w:lang w:eastAsia="id-ID"/>
        </w:rPr>
        <w:t>B. COUNTIF(B2, "&gt;100")</w:t>
      </w:r>
      <w:r w:rsidRPr="0068645B">
        <w:rPr>
          <w:rFonts w:eastAsia="Times New Roman" w:cstheme="minorHAnsi"/>
          <w:sz w:val="24"/>
          <w:szCs w:val="24"/>
          <w:lang w:eastAsia="id-ID"/>
        </w:rPr>
        <w:br/>
        <w:t>C. AVERAGEIF(B2, "&gt;100")</w:t>
      </w:r>
      <w:r w:rsidRPr="0068645B">
        <w:rPr>
          <w:rFonts w:eastAsia="Times New Roman" w:cstheme="minorHAnsi"/>
          <w:sz w:val="24"/>
          <w:szCs w:val="24"/>
          <w:lang w:eastAsia="id-ID"/>
        </w:rPr>
        <w:br/>
        <w:t>D. MAX(B2)</w:t>
      </w:r>
      <w:r w:rsidRPr="0068645B">
        <w:rPr>
          <w:rFonts w:eastAsia="Times New Roman" w:cstheme="minorHAnsi"/>
          <w:sz w:val="24"/>
          <w:szCs w:val="24"/>
          <w:lang w:eastAsia="id-ID"/>
        </w:rPr>
        <w:br/>
        <w:t>E. IF(B2&gt; 100, 1, 0)</w:t>
      </w:r>
      <w:r w:rsidRPr="0068645B">
        <w:rPr>
          <w:rFonts w:eastAsia="Times New Roman" w:cstheme="minorHAnsi"/>
          <w:sz w:val="24"/>
          <w:szCs w:val="24"/>
          <w:lang w:eastAsia="id-ID"/>
        </w:rPr>
        <w:br/>
      </w:r>
    </w:p>
    <w:p w:rsidR="00E72597"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118</w:t>
      </w:r>
      <w:r w:rsidR="00E72597"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68645B" w:rsidRPr="0068645B">
        <w:rPr>
          <w:rFonts w:eastAsia="Times New Roman" w:cstheme="minorHAnsi"/>
          <w:sz w:val="24"/>
          <w:szCs w:val="24"/>
          <w:lang w:eastAsia="id-ID"/>
        </w:rPr>
        <w:t>Anda memiliki data yang menunjukkan jumlah jam kerja karyawan dalam sebulan</w:t>
      </w:r>
      <w:r w:rsidR="00080A4F">
        <w:rPr>
          <w:rFonts w:eastAsia="Times New Roman" w:cstheme="minorHAnsi"/>
          <w:sz w:val="24"/>
          <w:szCs w:val="24"/>
          <w:lang w:val="en-US" w:eastAsia="id-ID"/>
        </w:rPr>
        <w:t xml:space="preserve"> di sell a2</w:t>
      </w:r>
      <w:r w:rsidR="0068645B" w:rsidRPr="0068645B">
        <w:rPr>
          <w:rFonts w:eastAsia="Times New Roman" w:cstheme="minorHAnsi"/>
          <w:sz w:val="24"/>
          <w:szCs w:val="24"/>
          <w:lang w:eastAsia="id-ID"/>
        </w:rPr>
        <w:t xml:space="preserve">. Bagaimana Anda dapat menghitung rata-rata jam kerja untuk karyawan yang memiliki lebih dari 160 jam kerja? </w:t>
      </w:r>
    </w:p>
    <w:p w:rsidR="0068645B" w:rsidRPr="0068645B" w:rsidRDefault="0068645B" w:rsidP="00806418">
      <w:pPr>
        <w:spacing w:after="0" w:line="240" w:lineRule="auto"/>
        <w:ind w:left="567"/>
        <w:rPr>
          <w:rFonts w:eastAsia="Times New Roman" w:cstheme="minorHAnsi"/>
          <w:sz w:val="24"/>
          <w:szCs w:val="24"/>
          <w:lang w:eastAsia="id-ID"/>
        </w:rPr>
      </w:pPr>
      <w:r w:rsidRPr="0068645B">
        <w:rPr>
          <w:rFonts w:eastAsia="Times New Roman" w:cstheme="minorHAnsi"/>
          <w:sz w:val="24"/>
          <w:szCs w:val="24"/>
          <w:lang w:eastAsia="id-ID"/>
        </w:rPr>
        <w:lastRenderedPageBreak/>
        <w:t>A. =AVERAGE(A2)</w:t>
      </w:r>
      <w:r w:rsidRPr="0068645B">
        <w:rPr>
          <w:rFonts w:eastAsia="Times New Roman" w:cstheme="minorHAnsi"/>
          <w:sz w:val="24"/>
          <w:szCs w:val="24"/>
          <w:lang w:eastAsia="id-ID"/>
        </w:rPr>
        <w:br/>
      </w:r>
      <w:r w:rsidRPr="00080A4F">
        <w:rPr>
          <w:rFonts w:eastAsia="Times New Roman" w:cstheme="minorHAnsi"/>
          <w:color w:val="FF0000"/>
          <w:sz w:val="24"/>
          <w:szCs w:val="24"/>
          <w:lang w:eastAsia="id-ID"/>
        </w:rPr>
        <w:t>B. =AVERAGEIF(A2, "&gt;160")</w:t>
      </w:r>
      <w:r w:rsidRPr="0068645B">
        <w:rPr>
          <w:rFonts w:eastAsia="Times New Roman" w:cstheme="minorHAnsi"/>
          <w:sz w:val="24"/>
          <w:szCs w:val="24"/>
          <w:lang w:eastAsia="id-ID"/>
        </w:rPr>
        <w:br/>
        <w:t>C. =SUMIF(A2, "&gt;160")</w:t>
      </w:r>
      <w:r w:rsidRPr="0068645B">
        <w:rPr>
          <w:rFonts w:eastAsia="Times New Roman" w:cstheme="minorHAnsi"/>
          <w:sz w:val="24"/>
          <w:szCs w:val="24"/>
          <w:lang w:eastAsia="id-ID"/>
        </w:rPr>
        <w:br/>
        <w:t>D. =COUNTIF(A2, "&gt;160")</w:t>
      </w:r>
      <w:r w:rsidRPr="0068645B">
        <w:rPr>
          <w:rFonts w:eastAsia="Times New Roman" w:cstheme="minorHAnsi"/>
          <w:sz w:val="24"/>
          <w:szCs w:val="24"/>
          <w:lang w:eastAsia="id-ID"/>
        </w:rPr>
        <w:br/>
        <w:t>E. =MEDIAN(A2)</w:t>
      </w:r>
      <w:r w:rsidRPr="0068645B">
        <w:rPr>
          <w:rFonts w:eastAsia="Times New Roman" w:cstheme="minorHAnsi"/>
          <w:sz w:val="24"/>
          <w:szCs w:val="24"/>
          <w:lang w:eastAsia="id-ID"/>
        </w:rPr>
        <w:br/>
      </w:r>
    </w:p>
    <w:p w:rsidR="00E72597"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119</w:t>
      </w:r>
      <w:r w:rsidR="00E72597"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68645B" w:rsidRPr="0068645B">
        <w:rPr>
          <w:rFonts w:eastAsia="Times New Roman" w:cstheme="minorHAnsi"/>
          <w:sz w:val="24"/>
          <w:szCs w:val="24"/>
          <w:lang w:eastAsia="id-ID"/>
        </w:rPr>
        <w:t xml:space="preserve">Sebuah perusahaan ingin membuat grafik yang menunjukkan tren penjualan dari bulan ke bulan. Data penjualan tersedia di kolom A (Bulan) dan kolom B (Penjualan). Langkah pertama yang perlu Anda lakukan adalah: </w:t>
      </w:r>
    </w:p>
    <w:p w:rsidR="0068645B" w:rsidRPr="0068645B" w:rsidRDefault="0068645B" w:rsidP="00806418">
      <w:pPr>
        <w:spacing w:after="0" w:line="240" w:lineRule="auto"/>
        <w:ind w:left="567"/>
        <w:outlineLvl w:val="2"/>
        <w:rPr>
          <w:rFonts w:eastAsia="Times New Roman" w:cstheme="minorHAnsi"/>
          <w:sz w:val="24"/>
          <w:szCs w:val="24"/>
          <w:lang w:eastAsia="id-ID"/>
        </w:rPr>
      </w:pPr>
      <w:r w:rsidRPr="0068645B">
        <w:rPr>
          <w:rFonts w:eastAsia="Times New Roman" w:cstheme="minorHAnsi"/>
          <w:sz w:val="24"/>
          <w:szCs w:val="24"/>
          <w:lang w:eastAsia="id-ID"/>
        </w:rPr>
        <w:t>A. Menghapus data yang tidak diperlukan</w:t>
      </w:r>
      <w:r w:rsidRPr="0068645B">
        <w:rPr>
          <w:rFonts w:eastAsia="Times New Roman" w:cstheme="minorHAnsi"/>
          <w:sz w:val="24"/>
          <w:szCs w:val="24"/>
          <w:lang w:eastAsia="id-ID"/>
        </w:rPr>
        <w:br/>
      </w:r>
      <w:r w:rsidRPr="00080A4F">
        <w:rPr>
          <w:rFonts w:eastAsia="Times New Roman" w:cstheme="minorHAnsi"/>
          <w:color w:val="FF0000"/>
          <w:sz w:val="24"/>
          <w:szCs w:val="24"/>
          <w:lang w:eastAsia="id-ID"/>
        </w:rPr>
        <w:t>B. Mengurutkan data berdasarkan bulan</w:t>
      </w:r>
      <w:r w:rsidRPr="0068645B">
        <w:rPr>
          <w:rFonts w:eastAsia="Times New Roman" w:cstheme="minorHAnsi"/>
          <w:sz w:val="24"/>
          <w:szCs w:val="24"/>
          <w:lang w:eastAsia="id-ID"/>
        </w:rPr>
        <w:br/>
        <w:t>C. Memilih rentang data A1</w:t>
      </w:r>
    </w:p>
    <w:p w:rsidR="00D13424" w:rsidRPr="0068645B" w:rsidRDefault="0068645B" w:rsidP="00166640">
      <w:pPr>
        <w:spacing w:after="0" w:line="240" w:lineRule="auto"/>
        <w:ind w:left="567"/>
        <w:rPr>
          <w:rFonts w:eastAsia="Times New Roman" w:cstheme="minorHAnsi"/>
          <w:sz w:val="24"/>
          <w:szCs w:val="24"/>
          <w:lang w:eastAsia="id-ID"/>
        </w:rPr>
      </w:pPr>
      <w:r w:rsidRPr="0068645B">
        <w:rPr>
          <w:rFonts w:eastAsia="Times New Roman" w:cstheme="minorHAnsi"/>
          <w:sz w:val="24"/>
          <w:szCs w:val="24"/>
          <w:lang w:eastAsia="id-ID"/>
        </w:rPr>
        <w:t>D. Menggunakan fungsi VLOOKUP</w:t>
      </w:r>
      <w:r w:rsidRPr="0068645B">
        <w:rPr>
          <w:rFonts w:eastAsia="Times New Roman" w:cstheme="minorHAnsi"/>
          <w:sz w:val="24"/>
          <w:szCs w:val="24"/>
          <w:lang w:eastAsia="id-ID"/>
        </w:rPr>
        <w:br/>
        <w:t>E. Menghitung total penjualan</w:t>
      </w:r>
      <w:r w:rsidRPr="0068645B">
        <w:rPr>
          <w:rFonts w:eastAsia="Times New Roman" w:cstheme="minorHAnsi"/>
          <w:sz w:val="24"/>
          <w:szCs w:val="24"/>
          <w:lang w:eastAsia="id-ID"/>
        </w:rPr>
        <w:br/>
      </w:r>
    </w:p>
    <w:p w:rsidR="00E72597"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120</w:t>
      </w:r>
      <w:r w:rsidR="00E72597"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68645B" w:rsidRPr="0068645B">
        <w:rPr>
          <w:rFonts w:eastAsia="Times New Roman" w:cstheme="minorHAnsi"/>
          <w:sz w:val="24"/>
          <w:szCs w:val="24"/>
          <w:lang w:eastAsia="id-ID"/>
        </w:rPr>
        <w:t xml:space="preserve">Anda mendapatkan laporan bulanan yang menunjukkan nilai penjualan di kolom A dan kolom B (biaya). Bagaimana Anda dapat menghitung profitabilitas dengan cara membuat kolom baru "Laba"? </w:t>
      </w:r>
    </w:p>
    <w:p w:rsidR="00D13424" w:rsidRPr="0068645B" w:rsidRDefault="0068645B" w:rsidP="00166640">
      <w:pPr>
        <w:spacing w:after="0" w:line="240" w:lineRule="auto"/>
        <w:ind w:left="567"/>
        <w:outlineLvl w:val="2"/>
        <w:rPr>
          <w:rFonts w:eastAsia="Times New Roman" w:cstheme="minorHAnsi"/>
          <w:sz w:val="24"/>
          <w:szCs w:val="24"/>
          <w:lang w:eastAsia="id-ID"/>
        </w:rPr>
      </w:pPr>
      <w:r w:rsidRPr="0068645B">
        <w:rPr>
          <w:rFonts w:eastAsia="Times New Roman" w:cstheme="minorHAnsi"/>
          <w:sz w:val="24"/>
          <w:szCs w:val="24"/>
          <w:lang w:eastAsia="id-ID"/>
        </w:rPr>
        <w:t>A. =A2 + B2</w:t>
      </w:r>
      <w:r w:rsidRPr="0068645B">
        <w:rPr>
          <w:rFonts w:eastAsia="Times New Roman" w:cstheme="minorHAnsi"/>
          <w:sz w:val="24"/>
          <w:szCs w:val="24"/>
          <w:lang w:eastAsia="id-ID"/>
        </w:rPr>
        <w:br/>
      </w:r>
      <w:r w:rsidRPr="00080A4F">
        <w:rPr>
          <w:rFonts w:eastAsia="Times New Roman" w:cstheme="minorHAnsi"/>
          <w:color w:val="FF0000"/>
          <w:sz w:val="24"/>
          <w:szCs w:val="24"/>
          <w:lang w:eastAsia="id-ID"/>
        </w:rPr>
        <w:t>B. =A2 - B2</w:t>
      </w:r>
      <w:r w:rsidRPr="0068645B">
        <w:rPr>
          <w:rFonts w:eastAsia="Times New Roman" w:cstheme="minorHAnsi"/>
          <w:sz w:val="24"/>
          <w:szCs w:val="24"/>
          <w:lang w:eastAsia="id-ID"/>
        </w:rPr>
        <w:br/>
        <w:t>C. =SUM(A2)</w:t>
      </w:r>
      <w:r w:rsidRPr="0068645B">
        <w:rPr>
          <w:rFonts w:eastAsia="Times New Roman" w:cstheme="minorHAnsi"/>
          <w:sz w:val="24"/>
          <w:szCs w:val="24"/>
          <w:lang w:eastAsia="id-ID"/>
        </w:rPr>
        <w:br/>
        <w:t>D. =AVERAGE(A2)</w:t>
      </w:r>
      <w:r w:rsidRPr="0068645B">
        <w:rPr>
          <w:rFonts w:eastAsia="Times New Roman" w:cstheme="minorHAnsi"/>
          <w:sz w:val="24"/>
          <w:szCs w:val="24"/>
          <w:lang w:eastAsia="id-ID"/>
        </w:rPr>
        <w:br/>
        <w:t>E. =COUNT(A2)</w:t>
      </w:r>
      <w:r w:rsidRPr="0068645B">
        <w:rPr>
          <w:rFonts w:eastAsia="Times New Roman" w:cstheme="minorHAnsi"/>
          <w:sz w:val="24"/>
          <w:szCs w:val="24"/>
          <w:lang w:eastAsia="id-ID"/>
        </w:rPr>
        <w:br/>
      </w:r>
    </w:p>
    <w:p w:rsidR="00E72597"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121</w:t>
      </w:r>
      <w:r w:rsidR="00E72597"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68645B" w:rsidRPr="0068645B">
        <w:rPr>
          <w:rFonts w:eastAsia="Times New Roman" w:cstheme="minorHAnsi"/>
          <w:sz w:val="24"/>
          <w:szCs w:val="24"/>
          <w:lang w:eastAsia="id-ID"/>
        </w:rPr>
        <w:t xml:space="preserve">Anda diminta untuk mengidentifikasi produk yang memiliki stok di bawah 50 unit dari tabel inventaris. Rentang stok terdapat di kolom C. Fungsi mana yang dapat digunakan untuk menghitung jumlah produk yang memenuhi kriteria tersebut? </w:t>
      </w:r>
    </w:p>
    <w:p w:rsidR="00806418" w:rsidRPr="0068645B" w:rsidRDefault="0068645B" w:rsidP="00806418">
      <w:pPr>
        <w:spacing w:after="0" w:line="240" w:lineRule="auto"/>
        <w:ind w:left="567"/>
        <w:outlineLvl w:val="2"/>
        <w:rPr>
          <w:rFonts w:eastAsia="Times New Roman" w:cstheme="minorHAnsi"/>
          <w:sz w:val="24"/>
          <w:szCs w:val="24"/>
          <w:lang w:eastAsia="id-ID"/>
        </w:rPr>
      </w:pPr>
      <w:r w:rsidRPr="00080A4F">
        <w:rPr>
          <w:rFonts w:eastAsia="Times New Roman" w:cstheme="minorHAnsi"/>
          <w:color w:val="FF0000"/>
          <w:sz w:val="24"/>
          <w:szCs w:val="24"/>
          <w:lang w:eastAsia="id-ID"/>
        </w:rPr>
        <w:t>A. COUNTIF(C2, "&lt;50")</w:t>
      </w:r>
      <w:r w:rsidRPr="0068645B">
        <w:rPr>
          <w:rFonts w:eastAsia="Times New Roman" w:cstheme="minorHAnsi"/>
          <w:sz w:val="24"/>
          <w:szCs w:val="24"/>
          <w:lang w:eastAsia="id-ID"/>
        </w:rPr>
        <w:br/>
        <w:t>B. SUMIF(C2, "&lt;50")</w:t>
      </w:r>
      <w:r w:rsidRPr="0068645B">
        <w:rPr>
          <w:rFonts w:eastAsia="Times New Roman" w:cstheme="minorHAnsi"/>
          <w:sz w:val="24"/>
          <w:szCs w:val="24"/>
          <w:lang w:eastAsia="id-ID"/>
        </w:rPr>
        <w:br/>
        <w:t>C. AVERAGEIF(C2, "&lt;50")</w:t>
      </w:r>
      <w:r w:rsidRPr="0068645B">
        <w:rPr>
          <w:rFonts w:eastAsia="Times New Roman" w:cstheme="minorHAnsi"/>
          <w:sz w:val="24"/>
          <w:szCs w:val="24"/>
          <w:lang w:eastAsia="id-ID"/>
        </w:rPr>
        <w:br/>
        <w:t>D. MAX(C2)</w:t>
      </w:r>
      <w:r w:rsidRPr="0068645B">
        <w:rPr>
          <w:rFonts w:eastAsia="Times New Roman" w:cstheme="minorHAnsi"/>
          <w:sz w:val="24"/>
          <w:szCs w:val="24"/>
          <w:lang w:eastAsia="id-ID"/>
        </w:rPr>
        <w:br/>
        <w:t>E. MIN(C2)</w:t>
      </w:r>
      <w:r w:rsidRPr="0068645B">
        <w:rPr>
          <w:rFonts w:eastAsia="Times New Roman" w:cstheme="minorHAnsi"/>
          <w:sz w:val="24"/>
          <w:szCs w:val="24"/>
          <w:lang w:eastAsia="id-ID"/>
        </w:rPr>
        <w:br/>
      </w:r>
    </w:p>
    <w:p w:rsidR="00D13424"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122.</w:t>
      </w:r>
      <w:r>
        <w:rPr>
          <w:rFonts w:eastAsia="Times New Roman" w:cstheme="minorHAnsi"/>
          <w:bCs/>
          <w:sz w:val="24"/>
          <w:szCs w:val="24"/>
          <w:lang w:eastAsia="id-ID"/>
        </w:rPr>
        <w:tab/>
      </w:r>
      <w:r w:rsidR="0068645B" w:rsidRPr="0068645B">
        <w:rPr>
          <w:rFonts w:eastAsia="Times New Roman" w:cstheme="minorHAnsi"/>
          <w:sz w:val="24"/>
          <w:szCs w:val="24"/>
          <w:lang w:eastAsia="id-ID"/>
        </w:rPr>
        <w:t xml:space="preserve">Dalam data penjualan, </w:t>
      </w:r>
      <w:r w:rsidR="00080A4F">
        <w:rPr>
          <w:rFonts w:eastAsia="Times New Roman" w:cstheme="minorHAnsi"/>
          <w:sz w:val="24"/>
          <w:szCs w:val="24"/>
          <w:lang w:val="en-US" w:eastAsia="id-ID"/>
        </w:rPr>
        <w:t xml:space="preserve">Anda </w:t>
      </w:r>
      <w:r w:rsidR="0068645B" w:rsidRPr="0068645B">
        <w:rPr>
          <w:rFonts w:eastAsia="Times New Roman" w:cstheme="minorHAnsi"/>
          <w:sz w:val="24"/>
          <w:szCs w:val="24"/>
          <w:lang w:eastAsia="id-ID"/>
        </w:rPr>
        <w:t xml:space="preserve">ingin mencari nilai penjualan dari produk tertentu yang terdapat di kolom A, dan jumlah penjualan terdapat di kolom B. Fungsi mana yang paling tepat digunakan? </w:t>
      </w:r>
    </w:p>
    <w:p w:rsidR="00D13424" w:rsidRPr="0068645B" w:rsidRDefault="0068645B" w:rsidP="00166640">
      <w:pPr>
        <w:spacing w:after="0" w:line="240" w:lineRule="auto"/>
        <w:ind w:left="567"/>
        <w:outlineLvl w:val="2"/>
        <w:rPr>
          <w:rFonts w:eastAsia="Times New Roman" w:cstheme="minorHAnsi"/>
          <w:sz w:val="24"/>
          <w:szCs w:val="24"/>
          <w:lang w:eastAsia="id-ID"/>
        </w:rPr>
      </w:pPr>
      <w:r w:rsidRPr="0068645B">
        <w:rPr>
          <w:rFonts w:eastAsia="Times New Roman" w:cstheme="minorHAnsi"/>
          <w:sz w:val="24"/>
          <w:szCs w:val="24"/>
          <w:lang w:eastAsia="id-ID"/>
        </w:rPr>
        <w:t>A. HLOOKUP</w:t>
      </w:r>
      <w:r w:rsidRPr="0068645B">
        <w:rPr>
          <w:rFonts w:eastAsia="Times New Roman" w:cstheme="minorHAnsi"/>
          <w:sz w:val="24"/>
          <w:szCs w:val="24"/>
          <w:lang w:eastAsia="id-ID"/>
        </w:rPr>
        <w:br/>
      </w:r>
      <w:r w:rsidRPr="001E0307">
        <w:rPr>
          <w:rFonts w:eastAsia="Times New Roman" w:cstheme="minorHAnsi"/>
          <w:color w:val="FF0000"/>
          <w:sz w:val="24"/>
          <w:szCs w:val="24"/>
          <w:lang w:eastAsia="id-ID"/>
        </w:rPr>
        <w:t>B. VLOOKUP</w:t>
      </w:r>
      <w:r w:rsidRPr="0068645B">
        <w:rPr>
          <w:rFonts w:eastAsia="Times New Roman" w:cstheme="minorHAnsi"/>
          <w:sz w:val="24"/>
          <w:szCs w:val="24"/>
          <w:lang w:eastAsia="id-ID"/>
        </w:rPr>
        <w:br/>
        <w:t>C. INDEX</w:t>
      </w:r>
      <w:r w:rsidRPr="0068645B">
        <w:rPr>
          <w:rFonts w:eastAsia="Times New Roman" w:cstheme="minorHAnsi"/>
          <w:sz w:val="24"/>
          <w:szCs w:val="24"/>
          <w:lang w:eastAsia="id-ID"/>
        </w:rPr>
        <w:br/>
        <w:t>D. MATCH</w:t>
      </w:r>
      <w:r w:rsidRPr="0068645B">
        <w:rPr>
          <w:rFonts w:eastAsia="Times New Roman" w:cstheme="minorHAnsi"/>
          <w:sz w:val="24"/>
          <w:szCs w:val="24"/>
          <w:lang w:eastAsia="id-ID"/>
        </w:rPr>
        <w:br/>
        <w:t>E. FIND</w:t>
      </w:r>
      <w:r w:rsidRPr="0068645B">
        <w:rPr>
          <w:rFonts w:eastAsia="Times New Roman" w:cstheme="minorHAnsi"/>
          <w:sz w:val="24"/>
          <w:szCs w:val="24"/>
          <w:lang w:eastAsia="id-ID"/>
        </w:rPr>
        <w:br/>
      </w:r>
    </w:p>
    <w:p w:rsidR="00E72597"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123</w:t>
      </w:r>
      <w:r w:rsidR="00E72597"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68645B" w:rsidRPr="0068645B">
        <w:rPr>
          <w:rFonts w:eastAsia="Times New Roman" w:cstheme="minorHAnsi"/>
          <w:sz w:val="24"/>
          <w:szCs w:val="24"/>
          <w:lang w:eastAsia="id-ID"/>
        </w:rPr>
        <w:t xml:space="preserve">Jika ingin menghitung berapa banyak karyawan yang memiliki nilai kinerja di atas rata-rata, di mana data nilai terdapat di kolom D, langkah pertama yang harus dilakukan adalah: </w:t>
      </w:r>
    </w:p>
    <w:p w:rsidR="0068645B" w:rsidRPr="0068645B" w:rsidRDefault="0068645B" w:rsidP="00806418">
      <w:pPr>
        <w:spacing w:after="0" w:line="240" w:lineRule="auto"/>
        <w:ind w:left="567"/>
        <w:outlineLvl w:val="2"/>
        <w:rPr>
          <w:rFonts w:eastAsia="Times New Roman" w:cstheme="minorHAnsi"/>
          <w:sz w:val="24"/>
          <w:szCs w:val="24"/>
          <w:lang w:eastAsia="id-ID"/>
        </w:rPr>
      </w:pPr>
      <w:r w:rsidRPr="0068645B">
        <w:rPr>
          <w:rFonts w:eastAsia="Times New Roman" w:cstheme="minorHAnsi"/>
          <w:sz w:val="24"/>
          <w:szCs w:val="24"/>
          <w:lang w:eastAsia="id-ID"/>
        </w:rPr>
        <w:t>A. Menggunakan fungsi COUNT untuk menghitung total karyawan</w:t>
      </w:r>
      <w:r w:rsidRPr="0068645B">
        <w:rPr>
          <w:rFonts w:eastAsia="Times New Roman" w:cstheme="minorHAnsi"/>
          <w:sz w:val="24"/>
          <w:szCs w:val="24"/>
          <w:lang w:eastAsia="id-ID"/>
        </w:rPr>
        <w:br/>
      </w:r>
      <w:r w:rsidRPr="001E0307">
        <w:rPr>
          <w:rFonts w:eastAsia="Times New Roman" w:cstheme="minorHAnsi"/>
          <w:color w:val="FF0000"/>
          <w:sz w:val="24"/>
          <w:szCs w:val="24"/>
          <w:lang w:eastAsia="id-ID"/>
        </w:rPr>
        <w:t>B. Menghitung rata-rata nilai menggunakan fungsi AVERAGE</w:t>
      </w:r>
      <w:r w:rsidRPr="0068645B">
        <w:rPr>
          <w:rFonts w:eastAsia="Times New Roman" w:cstheme="minorHAnsi"/>
          <w:sz w:val="24"/>
          <w:szCs w:val="24"/>
          <w:lang w:eastAsia="id-ID"/>
        </w:rPr>
        <w:br/>
      </w:r>
      <w:r w:rsidRPr="0068645B">
        <w:rPr>
          <w:rFonts w:eastAsia="Times New Roman" w:cstheme="minorHAnsi"/>
          <w:sz w:val="24"/>
          <w:szCs w:val="24"/>
          <w:lang w:eastAsia="id-ID"/>
        </w:rPr>
        <w:lastRenderedPageBreak/>
        <w:t>C. Menggunakan fungsi SUMIF untuk menghitung nilai di atas rata-rata</w:t>
      </w:r>
      <w:r w:rsidRPr="0068645B">
        <w:rPr>
          <w:rFonts w:eastAsia="Times New Roman" w:cstheme="minorHAnsi"/>
          <w:sz w:val="24"/>
          <w:szCs w:val="24"/>
          <w:lang w:eastAsia="id-ID"/>
        </w:rPr>
        <w:br/>
        <w:t>D. Menggunakan fungsi MAX untuk menentukan nilai tertinggi</w:t>
      </w:r>
      <w:r w:rsidRPr="0068645B">
        <w:rPr>
          <w:rFonts w:eastAsia="Times New Roman" w:cstheme="minorHAnsi"/>
          <w:sz w:val="24"/>
          <w:szCs w:val="24"/>
          <w:lang w:eastAsia="id-ID"/>
        </w:rPr>
        <w:br/>
        <w:t>E. Menghitung median dari kolom D</w:t>
      </w:r>
      <w:r w:rsidRPr="0068645B">
        <w:rPr>
          <w:rFonts w:eastAsia="Times New Roman" w:cstheme="minorHAnsi"/>
          <w:sz w:val="24"/>
          <w:szCs w:val="24"/>
          <w:lang w:eastAsia="id-ID"/>
        </w:rPr>
        <w:br/>
      </w:r>
    </w:p>
    <w:p w:rsidR="00E72597" w:rsidRPr="007D65CF" w:rsidRDefault="00D13424" w:rsidP="00806418">
      <w:pPr>
        <w:spacing w:after="0" w:line="240" w:lineRule="auto"/>
        <w:ind w:left="567" w:hanging="567"/>
        <w:outlineLvl w:val="2"/>
        <w:rPr>
          <w:rFonts w:eastAsia="Times New Roman" w:cstheme="minorHAnsi"/>
          <w:sz w:val="24"/>
          <w:szCs w:val="24"/>
          <w:lang w:eastAsia="id-ID"/>
        </w:rPr>
      </w:pPr>
      <w:r>
        <w:rPr>
          <w:rFonts w:eastAsia="Times New Roman" w:cstheme="minorHAnsi"/>
          <w:bCs/>
          <w:sz w:val="24"/>
          <w:szCs w:val="24"/>
          <w:lang w:eastAsia="id-ID"/>
        </w:rPr>
        <w:t>124</w:t>
      </w:r>
      <w:r w:rsidR="00E72597"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68645B" w:rsidRPr="0068645B">
        <w:rPr>
          <w:rFonts w:eastAsia="Times New Roman" w:cstheme="minorHAnsi"/>
          <w:sz w:val="24"/>
          <w:szCs w:val="24"/>
          <w:lang w:eastAsia="id-ID"/>
        </w:rPr>
        <w:t xml:space="preserve">Anda diminta untuk mengurutkan data penjualan berdasarkan bulan dan jumlah penjualan. Rentang data Anda adalah A1. Langkah mana yang perlu dilakukan terlebih dahulu? </w:t>
      </w:r>
    </w:p>
    <w:p w:rsidR="00806418" w:rsidRPr="007D65CF" w:rsidRDefault="0068645B" w:rsidP="00806418">
      <w:pPr>
        <w:spacing w:after="0" w:line="240" w:lineRule="auto"/>
        <w:ind w:left="567"/>
        <w:outlineLvl w:val="2"/>
        <w:rPr>
          <w:rFonts w:eastAsia="Times New Roman" w:cstheme="minorHAnsi"/>
          <w:sz w:val="24"/>
          <w:szCs w:val="24"/>
          <w:lang w:eastAsia="id-ID"/>
        </w:rPr>
      </w:pPr>
      <w:r w:rsidRPr="0068645B">
        <w:rPr>
          <w:rFonts w:eastAsia="Times New Roman" w:cstheme="minorHAnsi"/>
          <w:sz w:val="24"/>
          <w:szCs w:val="24"/>
          <w:lang w:eastAsia="id-ID"/>
        </w:rPr>
        <w:t>A. Memformat sel</w:t>
      </w:r>
      <w:r w:rsidRPr="0068645B">
        <w:rPr>
          <w:rFonts w:eastAsia="Times New Roman" w:cstheme="minorHAnsi"/>
          <w:sz w:val="24"/>
          <w:szCs w:val="24"/>
          <w:lang w:eastAsia="id-ID"/>
        </w:rPr>
        <w:br/>
      </w:r>
      <w:r w:rsidRPr="001E0307">
        <w:rPr>
          <w:rFonts w:eastAsia="Times New Roman" w:cstheme="minorHAnsi"/>
          <w:color w:val="FF0000"/>
          <w:sz w:val="24"/>
          <w:szCs w:val="24"/>
          <w:lang w:eastAsia="id-ID"/>
        </w:rPr>
        <w:t>B. Menggunakan fitur Sort</w:t>
      </w:r>
      <w:r w:rsidRPr="0068645B">
        <w:rPr>
          <w:rFonts w:eastAsia="Times New Roman" w:cstheme="minorHAnsi"/>
          <w:sz w:val="24"/>
          <w:szCs w:val="24"/>
          <w:lang w:eastAsia="id-ID"/>
        </w:rPr>
        <w:br/>
        <w:t>C. Menghitung total penjualan</w:t>
      </w:r>
      <w:r w:rsidRPr="0068645B">
        <w:rPr>
          <w:rFonts w:eastAsia="Times New Roman" w:cstheme="minorHAnsi"/>
          <w:sz w:val="24"/>
          <w:szCs w:val="24"/>
          <w:lang w:eastAsia="id-ID"/>
        </w:rPr>
        <w:br/>
        <w:t>D. Menghapus data duplikat</w:t>
      </w:r>
      <w:r w:rsidRPr="0068645B">
        <w:rPr>
          <w:rFonts w:eastAsia="Times New Roman" w:cstheme="minorHAnsi"/>
          <w:sz w:val="24"/>
          <w:szCs w:val="24"/>
          <w:lang w:eastAsia="id-ID"/>
        </w:rPr>
        <w:br/>
        <w:t>E. Menambahkan kolom baru</w:t>
      </w:r>
      <w:r w:rsidRPr="0068645B">
        <w:rPr>
          <w:rFonts w:eastAsia="Times New Roman" w:cstheme="minorHAnsi"/>
          <w:sz w:val="24"/>
          <w:szCs w:val="24"/>
          <w:lang w:eastAsia="id-ID"/>
        </w:rPr>
        <w:br/>
      </w:r>
    </w:p>
    <w:p w:rsidR="00D13424" w:rsidRDefault="00D13424" w:rsidP="00806418">
      <w:pPr>
        <w:spacing w:after="0" w:line="240" w:lineRule="auto"/>
        <w:ind w:left="567" w:hanging="567"/>
        <w:rPr>
          <w:rFonts w:eastAsia="Times New Roman" w:cstheme="minorHAnsi"/>
          <w:sz w:val="24"/>
          <w:szCs w:val="24"/>
          <w:lang w:eastAsia="id-ID"/>
        </w:rPr>
      </w:pPr>
      <w:r>
        <w:rPr>
          <w:rFonts w:eastAsia="Times New Roman" w:cstheme="minorHAnsi"/>
          <w:bCs/>
          <w:sz w:val="24"/>
          <w:szCs w:val="24"/>
          <w:lang w:eastAsia="id-ID"/>
        </w:rPr>
        <w:t>125</w:t>
      </w:r>
      <w:r w:rsidR="00E72597" w:rsidRPr="007D65CF">
        <w:rPr>
          <w:rFonts w:eastAsia="Times New Roman" w:cstheme="minorHAnsi"/>
          <w:bCs/>
          <w:sz w:val="24"/>
          <w:szCs w:val="24"/>
          <w:lang w:eastAsia="id-ID"/>
        </w:rPr>
        <w:t xml:space="preserve">. </w:t>
      </w:r>
      <w:r>
        <w:rPr>
          <w:rFonts w:eastAsia="Times New Roman" w:cstheme="minorHAnsi"/>
          <w:bCs/>
          <w:sz w:val="24"/>
          <w:szCs w:val="24"/>
          <w:lang w:eastAsia="id-ID"/>
        </w:rPr>
        <w:tab/>
      </w:r>
      <w:r w:rsidR="0068645B" w:rsidRPr="0068645B">
        <w:rPr>
          <w:rFonts w:eastAsia="Times New Roman" w:cstheme="minorHAnsi"/>
          <w:sz w:val="24"/>
          <w:szCs w:val="24"/>
          <w:lang w:eastAsia="id-ID"/>
        </w:rPr>
        <w:t xml:space="preserve">Dalam analisis data, Anda memiliki dua kolom: "Nama Karyawan" dan "Total Penjualan." Anda ingin mencari total penjualan untuk "John Doe." Fungsi mana yang dapat Anda gunakan untuk menemukan nilai tersebut? </w:t>
      </w:r>
    </w:p>
    <w:p w:rsidR="0068645B" w:rsidRPr="0068645B" w:rsidRDefault="0068645B" w:rsidP="00806418">
      <w:pPr>
        <w:spacing w:after="0" w:line="240" w:lineRule="auto"/>
        <w:ind w:left="567"/>
        <w:rPr>
          <w:rFonts w:eastAsia="Times New Roman" w:cstheme="minorHAnsi"/>
          <w:sz w:val="24"/>
          <w:szCs w:val="24"/>
          <w:lang w:eastAsia="id-ID"/>
        </w:rPr>
      </w:pPr>
      <w:r w:rsidRPr="001E0307">
        <w:rPr>
          <w:rFonts w:eastAsia="Times New Roman" w:cstheme="minorHAnsi"/>
          <w:color w:val="FF0000"/>
          <w:sz w:val="24"/>
          <w:szCs w:val="24"/>
          <w:lang w:eastAsia="id-ID"/>
        </w:rPr>
        <w:t>A. VLOOKUP</w:t>
      </w:r>
      <w:r w:rsidRPr="0068645B">
        <w:rPr>
          <w:rFonts w:eastAsia="Times New Roman" w:cstheme="minorHAnsi"/>
          <w:sz w:val="24"/>
          <w:szCs w:val="24"/>
          <w:lang w:eastAsia="id-ID"/>
        </w:rPr>
        <w:br/>
        <w:t>B. HLOOKUP</w:t>
      </w:r>
      <w:r w:rsidRPr="0068645B">
        <w:rPr>
          <w:rFonts w:eastAsia="Times New Roman" w:cstheme="minorHAnsi"/>
          <w:sz w:val="24"/>
          <w:szCs w:val="24"/>
          <w:lang w:eastAsia="id-ID"/>
        </w:rPr>
        <w:br/>
        <w:t>C. MATCH</w:t>
      </w:r>
      <w:r w:rsidRPr="0068645B">
        <w:rPr>
          <w:rFonts w:eastAsia="Times New Roman" w:cstheme="minorHAnsi"/>
          <w:sz w:val="24"/>
          <w:szCs w:val="24"/>
          <w:lang w:eastAsia="id-ID"/>
        </w:rPr>
        <w:br/>
        <w:t>D. FIND</w:t>
      </w:r>
      <w:r w:rsidRPr="0068645B">
        <w:rPr>
          <w:rFonts w:eastAsia="Times New Roman" w:cstheme="minorHAnsi"/>
          <w:sz w:val="24"/>
          <w:szCs w:val="24"/>
          <w:lang w:eastAsia="id-ID"/>
        </w:rPr>
        <w:br/>
        <w:t>E. LOOKUP</w:t>
      </w:r>
      <w:r w:rsidRPr="0068645B">
        <w:rPr>
          <w:rFonts w:eastAsia="Times New Roman" w:cstheme="minorHAnsi"/>
          <w:sz w:val="24"/>
          <w:szCs w:val="24"/>
          <w:lang w:eastAsia="id-ID"/>
        </w:rPr>
        <w:br/>
      </w:r>
    </w:p>
    <w:p w:rsidR="00DC4602" w:rsidRDefault="00DC4602">
      <w:pPr>
        <w:rPr>
          <w:rFonts w:eastAsia="Times New Roman" w:cstheme="minorHAnsi"/>
          <w:b/>
          <w:sz w:val="24"/>
          <w:szCs w:val="24"/>
          <w:lang w:eastAsia="id-ID"/>
        </w:rPr>
      </w:pPr>
      <w:r>
        <w:rPr>
          <w:rFonts w:eastAsia="Times New Roman" w:cstheme="minorHAnsi"/>
          <w:b/>
          <w:sz w:val="24"/>
          <w:szCs w:val="24"/>
          <w:lang w:eastAsia="id-ID"/>
        </w:rPr>
        <w:br w:type="page"/>
      </w:r>
    </w:p>
    <w:p w:rsidR="007F0D5D" w:rsidRDefault="007F0D5D" w:rsidP="00806418">
      <w:pPr>
        <w:spacing w:after="0" w:line="240" w:lineRule="auto"/>
        <w:ind w:left="567" w:hanging="567"/>
        <w:rPr>
          <w:rFonts w:eastAsia="Times New Roman" w:cstheme="minorHAnsi"/>
          <w:b/>
          <w:sz w:val="24"/>
          <w:szCs w:val="24"/>
          <w:lang w:eastAsia="id-ID"/>
        </w:rPr>
      </w:pPr>
    </w:p>
    <w:p w:rsidR="0068645B" w:rsidRPr="007F0D5D" w:rsidRDefault="007F0D5D" w:rsidP="00806418">
      <w:pPr>
        <w:spacing w:after="0" w:line="240" w:lineRule="auto"/>
        <w:ind w:left="567" w:hanging="567"/>
        <w:rPr>
          <w:rFonts w:eastAsia="Times New Roman" w:cstheme="minorHAnsi"/>
          <w:b/>
          <w:sz w:val="24"/>
          <w:szCs w:val="24"/>
          <w:lang w:eastAsia="id-ID"/>
        </w:rPr>
      </w:pPr>
      <w:r w:rsidRPr="007F0D5D">
        <w:rPr>
          <w:rFonts w:eastAsia="Times New Roman" w:cstheme="minorHAnsi"/>
          <w:b/>
          <w:sz w:val="24"/>
          <w:szCs w:val="24"/>
          <w:lang w:eastAsia="id-ID"/>
        </w:rPr>
        <w:t>Soal Essay</w:t>
      </w:r>
    </w:p>
    <w:p w:rsidR="00DC4602" w:rsidRPr="00DC4602" w:rsidRDefault="00DC4602" w:rsidP="00F96115">
      <w:pPr>
        <w:numPr>
          <w:ilvl w:val="0"/>
          <w:numId w:val="16"/>
        </w:numPr>
        <w:spacing w:before="100" w:beforeAutospacing="1" w:after="100" w:afterAutospacing="1"/>
        <w:rPr>
          <w:rFonts w:ascii="Times New Roman" w:eastAsia="Times New Roman" w:hAnsi="Times New Roman" w:cs="Times New Roman"/>
          <w:sz w:val="24"/>
          <w:szCs w:val="24"/>
          <w:highlight w:val="yellow"/>
          <w:lang w:val="en-US"/>
        </w:rPr>
      </w:pPr>
      <w:bookmarkStart w:id="1" w:name="_GoBack"/>
      <w:bookmarkEnd w:id="1"/>
      <w:proofErr w:type="spellStart"/>
      <w:r w:rsidRPr="00A71BE8">
        <w:rPr>
          <w:rFonts w:ascii="Times New Roman" w:eastAsia="Times New Roman" w:hAnsi="Times New Roman" w:cs="Times New Roman"/>
          <w:b/>
          <w:bCs/>
          <w:sz w:val="24"/>
          <w:szCs w:val="24"/>
          <w:highlight w:val="yellow"/>
          <w:lang w:val="en-US"/>
        </w:rPr>
        <w:t>Langkah-langkah</w:t>
      </w:r>
      <w:proofErr w:type="spellEnd"/>
      <w:r w:rsidRPr="00A71BE8">
        <w:rPr>
          <w:rFonts w:ascii="Times New Roman" w:eastAsia="Times New Roman" w:hAnsi="Times New Roman" w:cs="Times New Roman"/>
          <w:b/>
          <w:bCs/>
          <w:sz w:val="24"/>
          <w:szCs w:val="24"/>
          <w:highlight w:val="yellow"/>
          <w:lang w:val="en-US"/>
        </w:rPr>
        <w:t xml:space="preserve"> </w:t>
      </w:r>
      <w:proofErr w:type="spellStart"/>
      <w:r w:rsidRPr="00A71BE8">
        <w:rPr>
          <w:rFonts w:ascii="Times New Roman" w:eastAsia="Times New Roman" w:hAnsi="Times New Roman" w:cs="Times New Roman"/>
          <w:b/>
          <w:bCs/>
          <w:sz w:val="24"/>
          <w:szCs w:val="24"/>
          <w:highlight w:val="yellow"/>
          <w:lang w:val="en-US"/>
        </w:rPr>
        <w:t>untuk</w:t>
      </w:r>
      <w:proofErr w:type="spellEnd"/>
      <w:r w:rsidRPr="00A71BE8">
        <w:rPr>
          <w:rFonts w:ascii="Times New Roman" w:eastAsia="Times New Roman" w:hAnsi="Times New Roman" w:cs="Times New Roman"/>
          <w:b/>
          <w:bCs/>
          <w:sz w:val="24"/>
          <w:szCs w:val="24"/>
          <w:highlight w:val="yellow"/>
          <w:lang w:val="en-US"/>
        </w:rPr>
        <w:t xml:space="preserve"> </w:t>
      </w:r>
      <w:proofErr w:type="spellStart"/>
      <w:r w:rsidRPr="00A71BE8">
        <w:rPr>
          <w:rFonts w:ascii="Times New Roman" w:eastAsia="Times New Roman" w:hAnsi="Times New Roman" w:cs="Times New Roman"/>
          <w:b/>
          <w:bCs/>
          <w:sz w:val="24"/>
          <w:szCs w:val="24"/>
          <w:highlight w:val="yellow"/>
          <w:lang w:val="en-US"/>
        </w:rPr>
        <w:t>membuat</w:t>
      </w:r>
      <w:proofErr w:type="spellEnd"/>
      <w:r w:rsidRPr="00A71BE8">
        <w:rPr>
          <w:rFonts w:ascii="Times New Roman" w:eastAsia="Times New Roman" w:hAnsi="Times New Roman" w:cs="Times New Roman"/>
          <w:b/>
          <w:bCs/>
          <w:sz w:val="24"/>
          <w:szCs w:val="24"/>
          <w:highlight w:val="yellow"/>
          <w:lang w:val="en-US"/>
        </w:rPr>
        <w:t xml:space="preserve"> </w:t>
      </w:r>
      <w:proofErr w:type="spellStart"/>
      <w:r w:rsidRPr="00A71BE8">
        <w:rPr>
          <w:rFonts w:ascii="Times New Roman" w:eastAsia="Times New Roman" w:hAnsi="Times New Roman" w:cs="Times New Roman"/>
          <w:b/>
          <w:bCs/>
          <w:sz w:val="24"/>
          <w:szCs w:val="24"/>
          <w:highlight w:val="yellow"/>
          <w:lang w:val="en-US"/>
        </w:rPr>
        <w:t>tabel</w:t>
      </w:r>
      <w:proofErr w:type="spellEnd"/>
      <w:r w:rsidRPr="00A71BE8">
        <w:rPr>
          <w:rFonts w:ascii="Times New Roman" w:eastAsia="Times New Roman" w:hAnsi="Times New Roman" w:cs="Times New Roman"/>
          <w:b/>
          <w:bCs/>
          <w:sz w:val="24"/>
          <w:szCs w:val="24"/>
          <w:highlight w:val="yellow"/>
          <w:lang w:val="en-US"/>
        </w:rPr>
        <w:t xml:space="preserve"> di Microsoft Word </w:t>
      </w:r>
      <w:proofErr w:type="spellStart"/>
      <w:r w:rsidRPr="00A71BE8">
        <w:rPr>
          <w:rFonts w:ascii="Times New Roman" w:eastAsia="Times New Roman" w:hAnsi="Times New Roman" w:cs="Times New Roman"/>
          <w:b/>
          <w:bCs/>
          <w:sz w:val="24"/>
          <w:szCs w:val="24"/>
          <w:highlight w:val="yellow"/>
          <w:lang w:val="en-US"/>
        </w:rPr>
        <w:t>dan</w:t>
      </w:r>
      <w:proofErr w:type="spellEnd"/>
      <w:r w:rsidRPr="00A71BE8">
        <w:rPr>
          <w:rFonts w:ascii="Times New Roman" w:eastAsia="Times New Roman" w:hAnsi="Times New Roman" w:cs="Times New Roman"/>
          <w:b/>
          <w:bCs/>
          <w:sz w:val="24"/>
          <w:szCs w:val="24"/>
          <w:highlight w:val="yellow"/>
          <w:lang w:val="en-US"/>
        </w:rPr>
        <w:t xml:space="preserve"> </w:t>
      </w:r>
      <w:proofErr w:type="spellStart"/>
      <w:r w:rsidRPr="00A71BE8">
        <w:rPr>
          <w:rFonts w:ascii="Times New Roman" w:eastAsia="Times New Roman" w:hAnsi="Times New Roman" w:cs="Times New Roman"/>
          <w:b/>
          <w:bCs/>
          <w:sz w:val="24"/>
          <w:szCs w:val="24"/>
          <w:highlight w:val="yellow"/>
          <w:lang w:val="en-US"/>
        </w:rPr>
        <w:t>cara</w:t>
      </w:r>
      <w:proofErr w:type="spellEnd"/>
      <w:r w:rsidRPr="00A71BE8">
        <w:rPr>
          <w:rFonts w:ascii="Times New Roman" w:eastAsia="Times New Roman" w:hAnsi="Times New Roman" w:cs="Times New Roman"/>
          <w:b/>
          <w:bCs/>
          <w:sz w:val="24"/>
          <w:szCs w:val="24"/>
          <w:highlight w:val="yellow"/>
          <w:lang w:val="en-US"/>
        </w:rPr>
        <w:t xml:space="preserve"> </w:t>
      </w:r>
      <w:proofErr w:type="spellStart"/>
      <w:r w:rsidRPr="00A71BE8">
        <w:rPr>
          <w:rFonts w:ascii="Times New Roman" w:eastAsia="Times New Roman" w:hAnsi="Times New Roman" w:cs="Times New Roman"/>
          <w:b/>
          <w:bCs/>
          <w:sz w:val="24"/>
          <w:szCs w:val="24"/>
          <w:highlight w:val="yellow"/>
          <w:lang w:val="en-US"/>
        </w:rPr>
        <w:t>menambah</w:t>
      </w:r>
      <w:proofErr w:type="spellEnd"/>
      <w:r w:rsidRPr="00A71BE8">
        <w:rPr>
          <w:rFonts w:ascii="Times New Roman" w:eastAsia="Times New Roman" w:hAnsi="Times New Roman" w:cs="Times New Roman"/>
          <w:b/>
          <w:bCs/>
          <w:sz w:val="24"/>
          <w:szCs w:val="24"/>
          <w:highlight w:val="yellow"/>
          <w:lang w:val="en-US"/>
        </w:rPr>
        <w:t xml:space="preserve"> atau </w:t>
      </w:r>
      <w:proofErr w:type="spellStart"/>
      <w:r w:rsidRPr="00A71BE8">
        <w:rPr>
          <w:rFonts w:ascii="Times New Roman" w:eastAsia="Times New Roman" w:hAnsi="Times New Roman" w:cs="Times New Roman"/>
          <w:b/>
          <w:bCs/>
          <w:sz w:val="24"/>
          <w:szCs w:val="24"/>
          <w:highlight w:val="yellow"/>
          <w:lang w:val="en-US"/>
        </w:rPr>
        <w:t>menghapus</w:t>
      </w:r>
      <w:proofErr w:type="spellEnd"/>
      <w:r w:rsidRPr="00A71BE8">
        <w:rPr>
          <w:rFonts w:ascii="Times New Roman" w:eastAsia="Times New Roman" w:hAnsi="Times New Roman" w:cs="Times New Roman"/>
          <w:b/>
          <w:bCs/>
          <w:sz w:val="24"/>
          <w:szCs w:val="24"/>
          <w:highlight w:val="yellow"/>
          <w:lang w:val="en-US"/>
        </w:rPr>
        <w:t xml:space="preserve"> </w:t>
      </w:r>
      <w:proofErr w:type="spellStart"/>
      <w:r w:rsidRPr="00A71BE8">
        <w:rPr>
          <w:rFonts w:ascii="Times New Roman" w:eastAsia="Times New Roman" w:hAnsi="Times New Roman" w:cs="Times New Roman"/>
          <w:b/>
          <w:bCs/>
          <w:sz w:val="24"/>
          <w:szCs w:val="24"/>
          <w:highlight w:val="yellow"/>
          <w:lang w:val="en-US"/>
        </w:rPr>
        <w:t>baris</w:t>
      </w:r>
      <w:proofErr w:type="spellEnd"/>
      <w:r w:rsidRPr="00A71BE8">
        <w:rPr>
          <w:rFonts w:ascii="Times New Roman" w:eastAsia="Times New Roman" w:hAnsi="Times New Roman" w:cs="Times New Roman"/>
          <w:b/>
          <w:bCs/>
          <w:sz w:val="24"/>
          <w:szCs w:val="24"/>
          <w:highlight w:val="yellow"/>
          <w:lang w:val="en-US"/>
        </w:rPr>
        <w:t xml:space="preserve"> </w:t>
      </w:r>
      <w:proofErr w:type="spellStart"/>
      <w:r w:rsidRPr="00A71BE8">
        <w:rPr>
          <w:rFonts w:ascii="Times New Roman" w:eastAsia="Times New Roman" w:hAnsi="Times New Roman" w:cs="Times New Roman"/>
          <w:b/>
          <w:bCs/>
          <w:sz w:val="24"/>
          <w:szCs w:val="24"/>
          <w:highlight w:val="yellow"/>
          <w:lang w:val="en-US"/>
        </w:rPr>
        <w:t>dan</w:t>
      </w:r>
      <w:proofErr w:type="spellEnd"/>
      <w:r w:rsidRPr="00A71BE8">
        <w:rPr>
          <w:rFonts w:ascii="Times New Roman" w:eastAsia="Times New Roman" w:hAnsi="Times New Roman" w:cs="Times New Roman"/>
          <w:b/>
          <w:bCs/>
          <w:sz w:val="24"/>
          <w:szCs w:val="24"/>
          <w:highlight w:val="yellow"/>
          <w:lang w:val="en-US"/>
        </w:rPr>
        <w:t xml:space="preserve"> </w:t>
      </w:r>
      <w:proofErr w:type="spellStart"/>
      <w:r w:rsidRPr="00A71BE8">
        <w:rPr>
          <w:rFonts w:ascii="Times New Roman" w:eastAsia="Times New Roman" w:hAnsi="Times New Roman" w:cs="Times New Roman"/>
          <w:b/>
          <w:bCs/>
          <w:sz w:val="24"/>
          <w:szCs w:val="24"/>
          <w:highlight w:val="yellow"/>
          <w:lang w:val="en-US"/>
        </w:rPr>
        <w:t>kolom</w:t>
      </w:r>
      <w:proofErr w:type="spellEnd"/>
      <w:r w:rsidRPr="00A71BE8">
        <w:rPr>
          <w:rFonts w:ascii="Times New Roman" w:eastAsia="Times New Roman" w:hAnsi="Times New Roman" w:cs="Times New Roman"/>
          <w:b/>
          <w:bCs/>
          <w:sz w:val="24"/>
          <w:szCs w:val="24"/>
          <w:highlight w:val="yellow"/>
          <w:lang w:val="en-US"/>
        </w:rPr>
        <w:t>:</w:t>
      </w:r>
    </w:p>
    <w:p w:rsidR="00DC4602" w:rsidRPr="00DC4602" w:rsidRDefault="00DC4602" w:rsidP="00F96115">
      <w:pPr>
        <w:numPr>
          <w:ilvl w:val="1"/>
          <w:numId w:val="16"/>
        </w:numPr>
        <w:spacing w:before="100" w:beforeAutospacing="1" w:after="100" w:afterAutospacing="1"/>
        <w:rPr>
          <w:rFonts w:ascii="Times New Roman" w:eastAsia="Times New Roman" w:hAnsi="Times New Roman" w:cs="Times New Roman"/>
          <w:sz w:val="24"/>
          <w:szCs w:val="24"/>
          <w:lang w:val="en-US"/>
        </w:rPr>
      </w:pPr>
      <w:proofErr w:type="spellStart"/>
      <w:r w:rsidRPr="00DC4602">
        <w:rPr>
          <w:rFonts w:ascii="Times New Roman" w:eastAsia="Times New Roman" w:hAnsi="Times New Roman" w:cs="Times New Roman"/>
          <w:sz w:val="24"/>
          <w:szCs w:val="24"/>
          <w:lang w:val="en-US"/>
        </w:rPr>
        <w:t>Untuk</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membuat</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tabel</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pilih</w:t>
      </w:r>
      <w:proofErr w:type="spellEnd"/>
      <w:r w:rsidRPr="00DC4602">
        <w:rPr>
          <w:rFonts w:ascii="Times New Roman" w:eastAsia="Times New Roman" w:hAnsi="Times New Roman" w:cs="Times New Roman"/>
          <w:sz w:val="24"/>
          <w:szCs w:val="24"/>
          <w:lang w:val="en-US"/>
        </w:rPr>
        <w:t xml:space="preserve"> tab </w:t>
      </w:r>
      <w:r w:rsidRPr="00DC4602">
        <w:rPr>
          <w:rFonts w:ascii="Times New Roman" w:eastAsia="Times New Roman" w:hAnsi="Times New Roman" w:cs="Times New Roman"/>
          <w:b/>
          <w:bCs/>
          <w:sz w:val="24"/>
          <w:szCs w:val="24"/>
          <w:lang w:val="en-US"/>
        </w:rPr>
        <w:t>Insert</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kemudian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klik</w:t>
      </w:r>
      <w:proofErr w:type="spellEnd"/>
      <w:r w:rsidRPr="00DC4602">
        <w:rPr>
          <w:rFonts w:ascii="Times New Roman" w:eastAsia="Times New Roman" w:hAnsi="Times New Roman" w:cs="Times New Roman"/>
          <w:sz w:val="24"/>
          <w:szCs w:val="24"/>
          <w:lang w:val="en-US"/>
        </w:rPr>
        <w:t xml:space="preserve"> </w:t>
      </w:r>
      <w:r w:rsidRPr="00DC4602">
        <w:rPr>
          <w:rFonts w:ascii="Times New Roman" w:eastAsia="Times New Roman" w:hAnsi="Times New Roman" w:cs="Times New Roman"/>
          <w:b/>
          <w:bCs/>
          <w:sz w:val="24"/>
          <w:szCs w:val="24"/>
          <w:lang w:val="en-US"/>
        </w:rPr>
        <w:t>Table</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pilih</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ukuran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tabel</w:t>
      </w:r>
      <w:proofErr w:type="spellEnd"/>
      <w:r w:rsidRPr="00DC4602">
        <w:rPr>
          <w:rFonts w:ascii="Times New Roman" w:eastAsia="Times New Roman" w:hAnsi="Times New Roman" w:cs="Times New Roman"/>
          <w:sz w:val="24"/>
          <w:szCs w:val="24"/>
          <w:lang w:val="en-US"/>
        </w:rPr>
        <w:t xml:space="preserve"> sesuai </w:t>
      </w:r>
      <w:proofErr w:type="spellStart"/>
      <w:r w:rsidRPr="00DC4602">
        <w:rPr>
          <w:rFonts w:ascii="Times New Roman" w:eastAsia="Times New Roman" w:hAnsi="Times New Roman" w:cs="Times New Roman"/>
          <w:sz w:val="24"/>
          <w:szCs w:val="24"/>
          <w:lang w:val="en-US"/>
        </w:rPr>
        <w:t>kebutuhan</w:t>
      </w:r>
      <w:proofErr w:type="spellEnd"/>
      <w:r w:rsidRPr="00DC4602">
        <w:rPr>
          <w:rFonts w:ascii="Times New Roman" w:eastAsia="Times New Roman" w:hAnsi="Times New Roman" w:cs="Times New Roman"/>
          <w:sz w:val="24"/>
          <w:szCs w:val="24"/>
          <w:lang w:val="en-US"/>
        </w:rPr>
        <w:t>.</w:t>
      </w:r>
    </w:p>
    <w:p w:rsidR="00DC4602" w:rsidRPr="00DC4602" w:rsidRDefault="00DC4602" w:rsidP="00F96115">
      <w:pPr>
        <w:numPr>
          <w:ilvl w:val="1"/>
          <w:numId w:val="16"/>
        </w:numPr>
        <w:spacing w:before="100" w:beforeAutospacing="1" w:after="100" w:afterAutospacing="1"/>
        <w:rPr>
          <w:rFonts w:ascii="Times New Roman" w:eastAsia="Times New Roman" w:hAnsi="Times New Roman" w:cs="Times New Roman"/>
          <w:sz w:val="24"/>
          <w:szCs w:val="24"/>
          <w:lang w:val="en-US"/>
        </w:rPr>
      </w:pPr>
      <w:proofErr w:type="spellStart"/>
      <w:r w:rsidRPr="00DC4602">
        <w:rPr>
          <w:rFonts w:ascii="Times New Roman" w:eastAsia="Times New Roman" w:hAnsi="Times New Roman" w:cs="Times New Roman"/>
          <w:sz w:val="24"/>
          <w:szCs w:val="24"/>
          <w:lang w:val="en-US"/>
        </w:rPr>
        <w:t>Untuk</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menambahkan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baris</w:t>
      </w:r>
      <w:proofErr w:type="spellEnd"/>
      <w:r w:rsidRPr="00DC4602">
        <w:rPr>
          <w:rFonts w:ascii="Times New Roman" w:eastAsia="Times New Roman" w:hAnsi="Times New Roman" w:cs="Times New Roman"/>
          <w:sz w:val="24"/>
          <w:szCs w:val="24"/>
          <w:lang w:val="en-US"/>
        </w:rPr>
        <w:t xml:space="preserve"> atau </w:t>
      </w:r>
      <w:proofErr w:type="spellStart"/>
      <w:r w:rsidRPr="00DC4602">
        <w:rPr>
          <w:rFonts w:ascii="Times New Roman" w:eastAsia="Times New Roman" w:hAnsi="Times New Roman" w:cs="Times New Roman"/>
          <w:sz w:val="24"/>
          <w:szCs w:val="24"/>
          <w:lang w:val="en-US"/>
        </w:rPr>
        <w:t>kolom</w:t>
      </w:r>
      <w:proofErr w:type="spellEnd"/>
      <w:r w:rsidRPr="00DC4602">
        <w:rPr>
          <w:rFonts w:ascii="Times New Roman" w:eastAsia="Times New Roman" w:hAnsi="Times New Roman" w:cs="Times New Roman"/>
          <w:sz w:val="24"/>
          <w:szCs w:val="24"/>
          <w:lang w:val="en-US"/>
        </w:rPr>
        <w:t>:</w:t>
      </w:r>
    </w:p>
    <w:p w:rsidR="00DC4602" w:rsidRPr="00DC4602" w:rsidRDefault="00DC4602" w:rsidP="00F96115">
      <w:pPr>
        <w:numPr>
          <w:ilvl w:val="2"/>
          <w:numId w:val="16"/>
        </w:numPr>
        <w:spacing w:before="100" w:beforeAutospacing="1" w:after="100" w:afterAutospacing="1"/>
        <w:rPr>
          <w:rFonts w:ascii="Times New Roman" w:eastAsia="Times New Roman" w:hAnsi="Times New Roman" w:cs="Times New Roman"/>
          <w:sz w:val="24"/>
          <w:szCs w:val="24"/>
          <w:lang w:val="en-US"/>
        </w:rPr>
      </w:pPr>
      <w:proofErr w:type="spellStart"/>
      <w:r w:rsidRPr="00DC4602">
        <w:rPr>
          <w:rFonts w:ascii="Times New Roman" w:eastAsia="Times New Roman" w:hAnsi="Times New Roman" w:cs="Times New Roman"/>
          <w:sz w:val="24"/>
          <w:szCs w:val="24"/>
          <w:lang w:val="en-US"/>
        </w:rPr>
        <w:t>Klik</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kanan</w:t>
      </w:r>
      <w:proofErr w:type="spellEnd"/>
      <w:r w:rsidRPr="00DC4602">
        <w:rPr>
          <w:rFonts w:ascii="Times New Roman" w:eastAsia="Times New Roman" w:hAnsi="Times New Roman" w:cs="Times New Roman"/>
          <w:sz w:val="24"/>
          <w:szCs w:val="24"/>
          <w:lang w:val="en-US"/>
        </w:rPr>
        <w:t xml:space="preserve"> di dalam </w:t>
      </w:r>
      <w:proofErr w:type="spellStart"/>
      <w:r w:rsidRPr="00DC4602">
        <w:rPr>
          <w:rFonts w:ascii="Times New Roman" w:eastAsia="Times New Roman" w:hAnsi="Times New Roman" w:cs="Times New Roman"/>
          <w:sz w:val="24"/>
          <w:szCs w:val="24"/>
          <w:lang w:val="en-US"/>
        </w:rPr>
        <w:t>tabel</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pilih</w:t>
      </w:r>
      <w:proofErr w:type="spellEnd"/>
      <w:r w:rsidRPr="00DC4602">
        <w:rPr>
          <w:rFonts w:ascii="Times New Roman" w:eastAsia="Times New Roman" w:hAnsi="Times New Roman" w:cs="Times New Roman"/>
          <w:sz w:val="24"/>
          <w:szCs w:val="24"/>
          <w:lang w:val="en-US"/>
        </w:rPr>
        <w:t xml:space="preserve"> </w:t>
      </w:r>
      <w:r w:rsidRPr="00DC4602">
        <w:rPr>
          <w:rFonts w:ascii="Times New Roman" w:eastAsia="Times New Roman" w:hAnsi="Times New Roman" w:cs="Times New Roman"/>
          <w:b/>
          <w:bCs/>
          <w:sz w:val="24"/>
          <w:szCs w:val="24"/>
          <w:lang w:val="en-US"/>
        </w:rPr>
        <w:t>Insert</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kemudian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pilih</w:t>
      </w:r>
      <w:proofErr w:type="spellEnd"/>
      <w:r w:rsidRPr="00DC4602">
        <w:rPr>
          <w:rFonts w:ascii="Times New Roman" w:eastAsia="Times New Roman" w:hAnsi="Times New Roman" w:cs="Times New Roman"/>
          <w:sz w:val="24"/>
          <w:szCs w:val="24"/>
          <w:lang w:val="en-US"/>
        </w:rPr>
        <w:t xml:space="preserve"> </w:t>
      </w:r>
      <w:r w:rsidRPr="00DC4602">
        <w:rPr>
          <w:rFonts w:ascii="Times New Roman" w:eastAsia="Times New Roman" w:hAnsi="Times New Roman" w:cs="Times New Roman"/>
          <w:b/>
          <w:bCs/>
          <w:sz w:val="24"/>
          <w:szCs w:val="24"/>
          <w:lang w:val="en-US"/>
        </w:rPr>
        <w:t>Insert Rows Above</w:t>
      </w:r>
      <w:r w:rsidRPr="00DC4602">
        <w:rPr>
          <w:rFonts w:ascii="Times New Roman" w:eastAsia="Times New Roman" w:hAnsi="Times New Roman" w:cs="Times New Roman"/>
          <w:sz w:val="24"/>
          <w:szCs w:val="24"/>
          <w:lang w:val="en-US"/>
        </w:rPr>
        <w:t xml:space="preserve"> atau </w:t>
      </w:r>
      <w:r w:rsidRPr="00DC4602">
        <w:rPr>
          <w:rFonts w:ascii="Times New Roman" w:eastAsia="Times New Roman" w:hAnsi="Times New Roman" w:cs="Times New Roman"/>
          <w:b/>
          <w:bCs/>
          <w:sz w:val="24"/>
          <w:szCs w:val="24"/>
          <w:lang w:val="en-US"/>
        </w:rPr>
        <w:t>Insert Rows Below</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untuk</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menambah</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baris</w:t>
      </w:r>
      <w:proofErr w:type="spellEnd"/>
      <w:r w:rsidRPr="00DC4602">
        <w:rPr>
          <w:rFonts w:ascii="Times New Roman" w:eastAsia="Times New Roman" w:hAnsi="Times New Roman" w:cs="Times New Roman"/>
          <w:sz w:val="24"/>
          <w:szCs w:val="24"/>
          <w:lang w:val="en-US"/>
        </w:rPr>
        <w:t xml:space="preserve">, atau </w:t>
      </w:r>
      <w:r w:rsidRPr="00DC4602">
        <w:rPr>
          <w:rFonts w:ascii="Times New Roman" w:eastAsia="Times New Roman" w:hAnsi="Times New Roman" w:cs="Times New Roman"/>
          <w:b/>
          <w:bCs/>
          <w:sz w:val="24"/>
          <w:szCs w:val="24"/>
          <w:lang w:val="en-US"/>
        </w:rPr>
        <w:t>Insert Columns to the Left</w:t>
      </w:r>
      <w:r w:rsidRPr="00DC4602">
        <w:rPr>
          <w:rFonts w:ascii="Times New Roman" w:eastAsia="Times New Roman" w:hAnsi="Times New Roman" w:cs="Times New Roman"/>
          <w:sz w:val="24"/>
          <w:szCs w:val="24"/>
          <w:lang w:val="en-US"/>
        </w:rPr>
        <w:t xml:space="preserve"> atau </w:t>
      </w:r>
      <w:r w:rsidRPr="00DC4602">
        <w:rPr>
          <w:rFonts w:ascii="Times New Roman" w:eastAsia="Times New Roman" w:hAnsi="Times New Roman" w:cs="Times New Roman"/>
          <w:b/>
          <w:bCs/>
          <w:sz w:val="24"/>
          <w:szCs w:val="24"/>
          <w:lang w:val="en-US"/>
        </w:rPr>
        <w:t>Insert Columns to the Right</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untuk</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menambah</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kolom</w:t>
      </w:r>
      <w:proofErr w:type="spellEnd"/>
      <w:r w:rsidRPr="00DC4602">
        <w:rPr>
          <w:rFonts w:ascii="Times New Roman" w:eastAsia="Times New Roman" w:hAnsi="Times New Roman" w:cs="Times New Roman"/>
          <w:sz w:val="24"/>
          <w:szCs w:val="24"/>
          <w:lang w:val="en-US"/>
        </w:rPr>
        <w:t>.</w:t>
      </w:r>
    </w:p>
    <w:p w:rsidR="00DC4602" w:rsidRPr="00DC4602" w:rsidRDefault="00DC4602" w:rsidP="00F96115">
      <w:pPr>
        <w:numPr>
          <w:ilvl w:val="1"/>
          <w:numId w:val="16"/>
        </w:numPr>
        <w:spacing w:before="100" w:beforeAutospacing="1" w:after="100" w:afterAutospacing="1"/>
        <w:rPr>
          <w:rFonts w:ascii="Times New Roman" w:eastAsia="Times New Roman" w:hAnsi="Times New Roman" w:cs="Times New Roman"/>
          <w:sz w:val="24"/>
          <w:szCs w:val="24"/>
          <w:lang w:val="en-US"/>
        </w:rPr>
      </w:pPr>
      <w:proofErr w:type="spellStart"/>
      <w:r w:rsidRPr="00DC4602">
        <w:rPr>
          <w:rFonts w:ascii="Times New Roman" w:eastAsia="Times New Roman" w:hAnsi="Times New Roman" w:cs="Times New Roman"/>
          <w:sz w:val="24"/>
          <w:szCs w:val="24"/>
          <w:lang w:val="en-US"/>
        </w:rPr>
        <w:t>Untuk</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menghapus</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baris</w:t>
      </w:r>
      <w:proofErr w:type="spellEnd"/>
      <w:r w:rsidRPr="00DC4602">
        <w:rPr>
          <w:rFonts w:ascii="Times New Roman" w:eastAsia="Times New Roman" w:hAnsi="Times New Roman" w:cs="Times New Roman"/>
          <w:sz w:val="24"/>
          <w:szCs w:val="24"/>
          <w:lang w:val="en-US"/>
        </w:rPr>
        <w:t xml:space="preserve"> atau </w:t>
      </w:r>
      <w:proofErr w:type="spellStart"/>
      <w:r w:rsidRPr="00DC4602">
        <w:rPr>
          <w:rFonts w:ascii="Times New Roman" w:eastAsia="Times New Roman" w:hAnsi="Times New Roman" w:cs="Times New Roman"/>
          <w:sz w:val="24"/>
          <w:szCs w:val="24"/>
          <w:lang w:val="en-US"/>
        </w:rPr>
        <w:t>kolom</w:t>
      </w:r>
      <w:proofErr w:type="spellEnd"/>
      <w:r w:rsidRPr="00DC4602">
        <w:rPr>
          <w:rFonts w:ascii="Times New Roman" w:eastAsia="Times New Roman" w:hAnsi="Times New Roman" w:cs="Times New Roman"/>
          <w:sz w:val="24"/>
          <w:szCs w:val="24"/>
          <w:lang w:val="en-US"/>
        </w:rPr>
        <w:t>:</w:t>
      </w:r>
    </w:p>
    <w:p w:rsidR="00DC4602" w:rsidRPr="00DC4602" w:rsidRDefault="00DC4602" w:rsidP="00F96115">
      <w:pPr>
        <w:numPr>
          <w:ilvl w:val="2"/>
          <w:numId w:val="16"/>
        </w:numPr>
        <w:spacing w:before="100" w:beforeAutospacing="1" w:after="100" w:afterAutospacing="1"/>
        <w:rPr>
          <w:rFonts w:ascii="Times New Roman" w:eastAsia="Times New Roman" w:hAnsi="Times New Roman" w:cs="Times New Roman"/>
          <w:sz w:val="24"/>
          <w:szCs w:val="24"/>
          <w:lang w:val="en-US"/>
        </w:rPr>
      </w:pPr>
      <w:proofErr w:type="spellStart"/>
      <w:r w:rsidRPr="00DC4602">
        <w:rPr>
          <w:rFonts w:ascii="Times New Roman" w:eastAsia="Times New Roman" w:hAnsi="Times New Roman" w:cs="Times New Roman"/>
          <w:sz w:val="24"/>
          <w:szCs w:val="24"/>
          <w:lang w:val="en-US"/>
        </w:rPr>
        <w:t>Pilih</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baris</w:t>
      </w:r>
      <w:proofErr w:type="spellEnd"/>
      <w:r w:rsidRPr="00DC4602">
        <w:rPr>
          <w:rFonts w:ascii="Times New Roman" w:eastAsia="Times New Roman" w:hAnsi="Times New Roman" w:cs="Times New Roman"/>
          <w:sz w:val="24"/>
          <w:szCs w:val="24"/>
          <w:lang w:val="en-US"/>
        </w:rPr>
        <w:t xml:space="preserve"> atau </w:t>
      </w:r>
      <w:proofErr w:type="spellStart"/>
      <w:r w:rsidRPr="00DC4602">
        <w:rPr>
          <w:rFonts w:ascii="Times New Roman" w:eastAsia="Times New Roman" w:hAnsi="Times New Roman" w:cs="Times New Roman"/>
          <w:sz w:val="24"/>
          <w:szCs w:val="24"/>
          <w:lang w:val="en-US"/>
        </w:rPr>
        <w:t>kolom</w:t>
      </w:r>
      <w:proofErr w:type="spellEnd"/>
      <w:r w:rsidRPr="00DC4602">
        <w:rPr>
          <w:rFonts w:ascii="Times New Roman" w:eastAsia="Times New Roman" w:hAnsi="Times New Roman" w:cs="Times New Roman"/>
          <w:sz w:val="24"/>
          <w:szCs w:val="24"/>
          <w:lang w:val="en-US"/>
        </w:rPr>
        <w:t xml:space="preserve"> yang </w:t>
      </w:r>
      <w:proofErr w:type="spellStart"/>
      <w:r w:rsidRPr="00DC4602">
        <w:rPr>
          <w:rFonts w:ascii="Times New Roman" w:eastAsia="Times New Roman" w:hAnsi="Times New Roman" w:cs="Times New Roman"/>
          <w:sz w:val="24"/>
          <w:szCs w:val="24"/>
          <w:lang w:val="en-US"/>
        </w:rPr>
        <w:t>ingin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dihapus</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klik</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kanan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pilih</w:t>
      </w:r>
      <w:proofErr w:type="spellEnd"/>
      <w:r w:rsidRPr="00DC4602">
        <w:rPr>
          <w:rFonts w:ascii="Times New Roman" w:eastAsia="Times New Roman" w:hAnsi="Times New Roman" w:cs="Times New Roman"/>
          <w:sz w:val="24"/>
          <w:szCs w:val="24"/>
          <w:lang w:val="en-US"/>
        </w:rPr>
        <w:t xml:space="preserve"> </w:t>
      </w:r>
      <w:r w:rsidRPr="00DC4602">
        <w:rPr>
          <w:rFonts w:ascii="Times New Roman" w:eastAsia="Times New Roman" w:hAnsi="Times New Roman" w:cs="Times New Roman"/>
          <w:b/>
          <w:bCs/>
          <w:sz w:val="24"/>
          <w:szCs w:val="24"/>
          <w:lang w:val="en-US"/>
        </w:rPr>
        <w:t>Delete Rows</w:t>
      </w:r>
      <w:r w:rsidRPr="00DC4602">
        <w:rPr>
          <w:rFonts w:ascii="Times New Roman" w:eastAsia="Times New Roman" w:hAnsi="Times New Roman" w:cs="Times New Roman"/>
          <w:sz w:val="24"/>
          <w:szCs w:val="24"/>
          <w:lang w:val="en-US"/>
        </w:rPr>
        <w:t xml:space="preserve"> atau </w:t>
      </w:r>
      <w:r w:rsidRPr="00DC4602">
        <w:rPr>
          <w:rFonts w:ascii="Times New Roman" w:eastAsia="Times New Roman" w:hAnsi="Times New Roman" w:cs="Times New Roman"/>
          <w:b/>
          <w:bCs/>
          <w:sz w:val="24"/>
          <w:szCs w:val="24"/>
          <w:lang w:val="en-US"/>
        </w:rPr>
        <w:t>Delete Columns</w:t>
      </w:r>
      <w:r w:rsidRPr="00DC4602">
        <w:rPr>
          <w:rFonts w:ascii="Times New Roman" w:eastAsia="Times New Roman" w:hAnsi="Times New Roman" w:cs="Times New Roman"/>
          <w:sz w:val="24"/>
          <w:szCs w:val="24"/>
          <w:lang w:val="en-US"/>
        </w:rPr>
        <w:t>.</w:t>
      </w:r>
    </w:p>
    <w:p w:rsidR="00DC4602" w:rsidRPr="00DC4602" w:rsidRDefault="00DC4602" w:rsidP="00F96115">
      <w:pPr>
        <w:numPr>
          <w:ilvl w:val="0"/>
          <w:numId w:val="16"/>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b/>
          <w:bCs/>
          <w:sz w:val="24"/>
          <w:szCs w:val="24"/>
          <w:lang w:val="en-US"/>
        </w:rPr>
        <w:t xml:space="preserve">Cara </w:t>
      </w:r>
      <w:proofErr w:type="spellStart"/>
      <w:r w:rsidRPr="00DC4602">
        <w:rPr>
          <w:rFonts w:ascii="Times New Roman" w:eastAsia="Times New Roman" w:hAnsi="Times New Roman" w:cs="Times New Roman"/>
          <w:b/>
          <w:bCs/>
          <w:sz w:val="24"/>
          <w:szCs w:val="24"/>
          <w:lang w:val="en-US"/>
        </w:rPr>
        <w:t>mengubah</w:t>
      </w:r>
      <w:proofErr w:type="spellEnd"/>
      <w:r w:rsidRPr="00DC4602">
        <w:rPr>
          <w:rFonts w:ascii="Times New Roman" w:eastAsia="Times New Roman" w:hAnsi="Times New Roman" w:cs="Times New Roman"/>
          <w:b/>
          <w:bCs/>
          <w:sz w:val="24"/>
          <w:szCs w:val="24"/>
          <w:lang w:val="en-US"/>
        </w:rPr>
        <w:t xml:space="preserve"> </w:t>
      </w:r>
      <w:proofErr w:type="spellStart"/>
      <w:r w:rsidRPr="00DC4602">
        <w:rPr>
          <w:rFonts w:ascii="Times New Roman" w:eastAsia="Times New Roman" w:hAnsi="Times New Roman" w:cs="Times New Roman"/>
          <w:b/>
          <w:bCs/>
          <w:sz w:val="24"/>
          <w:szCs w:val="24"/>
          <w:lang w:val="en-US"/>
        </w:rPr>
        <w:t>ukuran</w:t>
      </w:r>
      <w:proofErr w:type="spellEnd"/>
      <w:r w:rsidRPr="00DC4602">
        <w:rPr>
          <w:rFonts w:ascii="Times New Roman" w:eastAsia="Times New Roman" w:hAnsi="Times New Roman" w:cs="Times New Roman"/>
          <w:b/>
          <w:bCs/>
          <w:sz w:val="24"/>
          <w:szCs w:val="24"/>
          <w:lang w:val="en-US"/>
        </w:rPr>
        <w:t xml:space="preserve"> font dalam </w:t>
      </w:r>
      <w:proofErr w:type="spellStart"/>
      <w:r w:rsidRPr="00DC4602">
        <w:rPr>
          <w:rFonts w:ascii="Times New Roman" w:eastAsia="Times New Roman" w:hAnsi="Times New Roman" w:cs="Times New Roman"/>
          <w:b/>
          <w:bCs/>
          <w:sz w:val="24"/>
          <w:szCs w:val="24"/>
          <w:lang w:val="en-US"/>
        </w:rPr>
        <w:t>dokumen</w:t>
      </w:r>
      <w:proofErr w:type="spellEnd"/>
      <w:r w:rsidRPr="00DC4602">
        <w:rPr>
          <w:rFonts w:ascii="Times New Roman" w:eastAsia="Times New Roman" w:hAnsi="Times New Roman" w:cs="Times New Roman"/>
          <w:b/>
          <w:bCs/>
          <w:sz w:val="24"/>
          <w:szCs w:val="24"/>
          <w:lang w:val="en-US"/>
        </w:rPr>
        <w:t xml:space="preserve"> Microsoft Word:</w:t>
      </w:r>
    </w:p>
    <w:p w:rsidR="00DC4602" w:rsidRPr="00DC4602" w:rsidRDefault="00DC4602" w:rsidP="00F96115">
      <w:pPr>
        <w:numPr>
          <w:ilvl w:val="1"/>
          <w:numId w:val="16"/>
        </w:numPr>
        <w:spacing w:before="100" w:beforeAutospacing="1" w:after="100" w:afterAutospacing="1"/>
        <w:rPr>
          <w:rFonts w:ascii="Times New Roman" w:eastAsia="Times New Roman" w:hAnsi="Times New Roman" w:cs="Times New Roman"/>
          <w:sz w:val="24"/>
          <w:szCs w:val="24"/>
          <w:lang w:val="en-US"/>
        </w:rPr>
      </w:pPr>
      <w:proofErr w:type="spellStart"/>
      <w:r w:rsidRPr="00DC4602">
        <w:rPr>
          <w:rFonts w:ascii="Times New Roman" w:eastAsia="Times New Roman" w:hAnsi="Times New Roman" w:cs="Times New Roman"/>
          <w:sz w:val="24"/>
          <w:szCs w:val="24"/>
          <w:lang w:val="en-US"/>
        </w:rPr>
        <w:t>Pilih</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teks</w:t>
      </w:r>
      <w:proofErr w:type="spellEnd"/>
      <w:r w:rsidRPr="00DC4602">
        <w:rPr>
          <w:rFonts w:ascii="Times New Roman" w:eastAsia="Times New Roman" w:hAnsi="Times New Roman" w:cs="Times New Roman"/>
          <w:sz w:val="24"/>
          <w:szCs w:val="24"/>
          <w:lang w:val="en-US"/>
        </w:rPr>
        <w:t xml:space="preserve"> yang </w:t>
      </w:r>
      <w:proofErr w:type="spellStart"/>
      <w:r w:rsidRPr="00DC4602">
        <w:rPr>
          <w:rFonts w:ascii="Times New Roman" w:eastAsia="Times New Roman" w:hAnsi="Times New Roman" w:cs="Times New Roman"/>
          <w:sz w:val="24"/>
          <w:szCs w:val="24"/>
          <w:lang w:val="en-US"/>
        </w:rPr>
        <w:t>ingin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diubah</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ukurannya</w:t>
      </w:r>
      <w:proofErr w:type="spellEnd"/>
      <w:r w:rsidRPr="00DC4602">
        <w:rPr>
          <w:rFonts w:ascii="Times New Roman" w:eastAsia="Times New Roman" w:hAnsi="Times New Roman" w:cs="Times New Roman"/>
          <w:sz w:val="24"/>
          <w:szCs w:val="24"/>
          <w:lang w:val="en-US"/>
        </w:rPr>
        <w:t>.</w:t>
      </w:r>
    </w:p>
    <w:p w:rsidR="00DC4602" w:rsidRPr="00DC4602" w:rsidRDefault="00DC4602" w:rsidP="00F96115">
      <w:pPr>
        <w:numPr>
          <w:ilvl w:val="1"/>
          <w:numId w:val="16"/>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sz w:val="24"/>
          <w:szCs w:val="24"/>
          <w:lang w:val="en-US"/>
        </w:rPr>
        <w:t xml:space="preserve">Pada tab </w:t>
      </w:r>
      <w:r w:rsidRPr="00DC4602">
        <w:rPr>
          <w:rFonts w:ascii="Times New Roman" w:eastAsia="Times New Roman" w:hAnsi="Times New Roman" w:cs="Times New Roman"/>
          <w:b/>
          <w:bCs/>
          <w:sz w:val="24"/>
          <w:szCs w:val="24"/>
          <w:lang w:val="en-US"/>
        </w:rPr>
        <w:t>Home</w:t>
      </w:r>
      <w:r w:rsidRPr="00DC4602">
        <w:rPr>
          <w:rFonts w:ascii="Times New Roman" w:eastAsia="Times New Roman" w:hAnsi="Times New Roman" w:cs="Times New Roman"/>
          <w:sz w:val="24"/>
          <w:szCs w:val="24"/>
          <w:lang w:val="en-US"/>
        </w:rPr>
        <w:t xml:space="preserve">, di </w:t>
      </w:r>
      <w:proofErr w:type="spellStart"/>
      <w:r w:rsidRPr="00DC4602">
        <w:rPr>
          <w:rFonts w:ascii="Times New Roman" w:eastAsia="Times New Roman" w:hAnsi="Times New Roman" w:cs="Times New Roman"/>
          <w:sz w:val="24"/>
          <w:szCs w:val="24"/>
          <w:lang w:val="en-US"/>
        </w:rPr>
        <w:t>grup</w:t>
      </w:r>
      <w:proofErr w:type="spellEnd"/>
      <w:r w:rsidRPr="00DC4602">
        <w:rPr>
          <w:rFonts w:ascii="Times New Roman" w:eastAsia="Times New Roman" w:hAnsi="Times New Roman" w:cs="Times New Roman"/>
          <w:sz w:val="24"/>
          <w:szCs w:val="24"/>
          <w:lang w:val="en-US"/>
        </w:rPr>
        <w:t xml:space="preserve"> </w:t>
      </w:r>
      <w:r w:rsidRPr="00DC4602">
        <w:rPr>
          <w:rFonts w:ascii="Times New Roman" w:eastAsia="Times New Roman" w:hAnsi="Times New Roman" w:cs="Times New Roman"/>
          <w:b/>
          <w:bCs/>
          <w:sz w:val="24"/>
          <w:szCs w:val="24"/>
          <w:lang w:val="en-US"/>
        </w:rPr>
        <w:t>Font</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klik</w:t>
      </w:r>
      <w:proofErr w:type="spellEnd"/>
      <w:r w:rsidRPr="00DC4602">
        <w:rPr>
          <w:rFonts w:ascii="Times New Roman" w:eastAsia="Times New Roman" w:hAnsi="Times New Roman" w:cs="Times New Roman"/>
          <w:sz w:val="24"/>
          <w:szCs w:val="24"/>
          <w:lang w:val="en-US"/>
        </w:rPr>
        <w:t xml:space="preserve"> dropdown </w:t>
      </w:r>
      <w:proofErr w:type="spellStart"/>
      <w:r w:rsidRPr="00DC4602">
        <w:rPr>
          <w:rFonts w:ascii="Times New Roman" w:eastAsia="Times New Roman" w:hAnsi="Times New Roman" w:cs="Times New Roman"/>
          <w:sz w:val="24"/>
          <w:szCs w:val="24"/>
          <w:lang w:val="en-US"/>
        </w:rPr>
        <w:t>ukuran</w:t>
      </w:r>
      <w:proofErr w:type="spellEnd"/>
      <w:r w:rsidRPr="00DC4602">
        <w:rPr>
          <w:rFonts w:ascii="Times New Roman" w:eastAsia="Times New Roman" w:hAnsi="Times New Roman" w:cs="Times New Roman"/>
          <w:sz w:val="24"/>
          <w:szCs w:val="24"/>
          <w:lang w:val="en-US"/>
        </w:rPr>
        <w:t xml:space="preserve"> font </w:t>
      </w:r>
      <w:proofErr w:type="spellStart"/>
      <w:r w:rsidRPr="00DC4602">
        <w:rPr>
          <w:rFonts w:ascii="Times New Roman" w:eastAsia="Times New Roman" w:hAnsi="Times New Roman" w:cs="Times New Roman"/>
          <w:sz w:val="24"/>
          <w:szCs w:val="24"/>
          <w:lang w:val="en-US"/>
        </w:rPr>
        <w:t>dan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pilih</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ukuran</w:t>
      </w:r>
      <w:proofErr w:type="spellEnd"/>
      <w:r w:rsidRPr="00DC4602">
        <w:rPr>
          <w:rFonts w:ascii="Times New Roman" w:eastAsia="Times New Roman" w:hAnsi="Times New Roman" w:cs="Times New Roman"/>
          <w:sz w:val="24"/>
          <w:szCs w:val="24"/>
          <w:lang w:val="en-US"/>
        </w:rPr>
        <w:t xml:space="preserve"> yang </w:t>
      </w:r>
      <w:proofErr w:type="spellStart"/>
      <w:r w:rsidRPr="00DC4602">
        <w:rPr>
          <w:rFonts w:ascii="Times New Roman" w:eastAsia="Times New Roman" w:hAnsi="Times New Roman" w:cs="Times New Roman"/>
          <w:sz w:val="24"/>
          <w:szCs w:val="24"/>
          <w:lang w:val="en-US"/>
        </w:rPr>
        <w:t>diinginkan</w:t>
      </w:r>
      <w:proofErr w:type="spellEnd"/>
      <w:r w:rsidRPr="00DC4602">
        <w:rPr>
          <w:rFonts w:ascii="Times New Roman" w:eastAsia="Times New Roman" w:hAnsi="Times New Roman" w:cs="Times New Roman"/>
          <w:sz w:val="24"/>
          <w:szCs w:val="24"/>
          <w:lang w:val="en-US"/>
        </w:rPr>
        <w:t xml:space="preserve">, atau </w:t>
      </w:r>
      <w:proofErr w:type="spellStart"/>
      <w:r w:rsidRPr="00DC4602">
        <w:rPr>
          <w:rFonts w:ascii="Times New Roman" w:eastAsia="Times New Roman" w:hAnsi="Times New Roman" w:cs="Times New Roman"/>
          <w:sz w:val="24"/>
          <w:szCs w:val="24"/>
          <w:lang w:val="en-US"/>
        </w:rPr>
        <w:t>ketikkan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ukuran</w:t>
      </w:r>
      <w:proofErr w:type="spellEnd"/>
      <w:r w:rsidRPr="00DC4602">
        <w:rPr>
          <w:rFonts w:ascii="Times New Roman" w:eastAsia="Times New Roman" w:hAnsi="Times New Roman" w:cs="Times New Roman"/>
          <w:sz w:val="24"/>
          <w:szCs w:val="24"/>
          <w:lang w:val="en-US"/>
        </w:rPr>
        <w:t xml:space="preserve"> font </w:t>
      </w:r>
      <w:proofErr w:type="spellStart"/>
      <w:r w:rsidRPr="00DC4602">
        <w:rPr>
          <w:rFonts w:ascii="Times New Roman" w:eastAsia="Times New Roman" w:hAnsi="Times New Roman" w:cs="Times New Roman"/>
          <w:sz w:val="24"/>
          <w:szCs w:val="24"/>
          <w:lang w:val="en-US"/>
        </w:rPr>
        <w:t>secara</w:t>
      </w:r>
      <w:proofErr w:type="spellEnd"/>
      <w:r w:rsidRPr="00DC4602">
        <w:rPr>
          <w:rFonts w:ascii="Times New Roman" w:eastAsia="Times New Roman" w:hAnsi="Times New Roman" w:cs="Times New Roman"/>
          <w:sz w:val="24"/>
          <w:szCs w:val="24"/>
          <w:lang w:val="en-US"/>
        </w:rPr>
        <w:t xml:space="preserve"> manual.</w:t>
      </w:r>
    </w:p>
    <w:p w:rsidR="00DC4602" w:rsidRPr="00DC4602" w:rsidRDefault="00DC4602" w:rsidP="00F96115">
      <w:pPr>
        <w:numPr>
          <w:ilvl w:val="0"/>
          <w:numId w:val="16"/>
        </w:numPr>
        <w:spacing w:before="100" w:beforeAutospacing="1" w:after="100" w:afterAutospacing="1"/>
        <w:rPr>
          <w:rFonts w:ascii="Times New Roman" w:eastAsia="Times New Roman" w:hAnsi="Times New Roman" w:cs="Times New Roman"/>
          <w:sz w:val="24"/>
          <w:szCs w:val="24"/>
          <w:lang w:val="en-US"/>
        </w:rPr>
      </w:pPr>
      <w:proofErr w:type="spellStart"/>
      <w:r w:rsidRPr="00DC4602">
        <w:rPr>
          <w:rFonts w:ascii="Times New Roman" w:eastAsia="Times New Roman" w:hAnsi="Times New Roman" w:cs="Times New Roman"/>
          <w:b/>
          <w:bCs/>
          <w:sz w:val="24"/>
          <w:szCs w:val="24"/>
          <w:lang w:val="en-US"/>
        </w:rPr>
        <w:t>Apa</w:t>
      </w:r>
      <w:proofErr w:type="spellEnd"/>
      <w:r w:rsidRPr="00DC4602">
        <w:rPr>
          <w:rFonts w:ascii="Times New Roman" w:eastAsia="Times New Roman" w:hAnsi="Times New Roman" w:cs="Times New Roman"/>
          <w:b/>
          <w:bCs/>
          <w:sz w:val="24"/>
          <w:szCs w:val="24"/>
          <w:lang w:val="en-US"/>
        </w:rPr>
        <w:t xml:space="preserve"> itu Header </w:t>
      </w:r>
      <w:proofErr w:type="spellStart"/>
      <w:r w:rsidRPr="00DC4602">
        <w:rPr>
          <w:rFonts w:ascii="Times New Roman" w:eastAsia="Times New Roman" w:hAnsi="Times New Roman" w:cs="Times New Roman"/>
          <w:b/>
          <w:bCs/>
          <w:sz w:val="24"/>
          <w:szCs w:val="24"/>
          <w:lang w:val="en-US"/>
        </w:rPr>
        <w:t>dan</w:t>
      </w:r>
      <w:proofErr w:type="spellEnd"/>
      <w:r w:rsidRPr="00DC4602">
        <w:rPr>
          <w:rFonts w:ascii="Times New Roman" w:eastAsia="Times New Roman" w:hAnsi="Times New Roman" w:cs="Times New Roman"/>
          <w:b/>
          <w:bCs/>
          <w:sz w:val="24"/>
          <w:szCs w:val="24"/>
          <w:lang w:val="en-US"/>
        </w:rPr>
        <w:t xml:space="preserve"> Footer dalam </w:t>
      </w:r>
      <w:proofErr w:type="spellStart"/>
      <w:r w:rsidRPr="00DC4602">
        <w:rPr>
          <w:rFonts w:ascii="Times New Roman" w:eastAsia="Times New Roman" w:hAnsi="Times New Roman" w:cs="Times New Roman"/>
          <w:b/>
          <w:bCs/>
          <w:sz w:val="24"/>
          <w:szCs w:val="24"/>
          <w:lang w:val="en-US"/>
        </w:rPr>
        <w:t>dokumen</w:t>
      </w:r>
      <w:proofErr w:type="spellEnd"/>
      <w:r w:rsidRPr="00DC4602">
        <w:rPr>
          <w:rFonts w:ascii="Times New Roman" w:eastAsia="Times New Roman" w:hAnsi="Times New Roman" w:cs="Times New Roman"/>
          <w:b/>
          <w:bCs/>
          <w:sz w:val="24"/>
          <w:szCs w:val="24"/>
          <w:lang w:val="en-US"/>
        </w:rPr>
        <w:t xml:space="preserve"> Microsoft Word </w:t>
      </w:r>
      <w:proofErr w:type="spellStart"/>
      <w:r w:rsidRPr="00DC4602">
        <w:rPr>
          <w:rFonts w:ascii="Times New Roman" w:eastAsia="Times New Roman" w:hAnsi="Times New Roman" w:cs="Times New Roman"/>
          <w:b/>
          <w:bCs/>
          <w:sz w:val="24"/>
          <w:szCs w:val="24"/>
          <w:lang w:val="en-US"/>
        </w:rPr>
        <w:t>dan</w:t>
      </w:r>
      <w:proofErr w:type="spellEnd"/>
      <w:r w:rsidRPr="00DC4602">
        <w:rPr>
          <w:rFonts w:ascii="Times New Roman" w:eastAsia="Times New Roman" w:hAnsi="Times New Roman" w:cs="Times New Roman"/>
          <w:b/>
          <w:bCs/>
          <w:sz w:val="24"/>
          <w:szCs w:val="24"/>
          <w:lang w:val="en-US"/>
        </w:rPr>
        <w:t xml:space="preserve"> </w:t>
      </w:r>
      <w:proofErr w:type="spellStart"/>
      <w:r w:rsidRPr="00DC4602">
        <w:rPr>
          <w:rFonts w:ascii="Times New Roman" w:eastAsia="Times New Roman" w:hAnsi="Times New Roman" w:cs="Times New Roman"/>
          <w:b/>
          <w:bCs/>
          <w:sz w:val="24"/>
          <w:szCs w:val="24"/>
          <w:lang w:val="en-US"/>
        </w:rPr>
        <w:t>cara</w:t>
      </w:r>
      <w:proofErr w:type="spellEnd"/>
      <w:r w:rsidRPr="00DC4602">
        <w:rPr>
          <w:rFonts w:ascii="Times New Roman" w:eastAsia="Times New Roman" w:hAnsi="Times New Roman" w:cs="Times New Roman"/>
          <w:b/>
          <w:bCs/>
          <w:sz w:val="24"/>
          <w:szCs w:val="24"/>
          <w:lang w:val="en-US"/>
        </w:rPr>
        <w:t xml:space="preserve"> </w:t>
      </w:r>
      <w:proofErr w:type="spellStart"/>
      <w:r w:rsidRPr="00DC4602">
        <w:rPr>
          <w:rFonts w:ascii="Times New Roman" w:eastAsia="Times New Roman" w:hAnsi="Times New Roman" w:cs="Times New Roman"/>
          <w:b/>
          <w:bCs/>
          <w:sz w:val="24"/>
          <w:szCs w:val="24"/>
          <w:lang w:val="en-US"/>
        </w:rPr>
        <w:t>menambahkannya</w:t>
      </w:r>
      <w:proofErr w:type="spellEnd"/>
      <w:r w:rsidRPr="00DC4602">
        <w:rPr>
          <w:rFonts w:ascii="Times New Roman" w:eastAsia="Times New Roman" w:hAnsi="Times New Roman" w:cs="Times New Roman"/>
          <w:b/>
          <w:bCs/>
          <w:sz w:val="24"/>
          <w:szCs w:val="24"/>
          <w:lang w:val="en-US"/>
        </w:rPr>
        <w:t>:</w:t>
      </w:r>
    </w:p>
    <w:p w:rsidR="00DC4602" w:rsidRPr="00DC4602" w:rsidRDefault="00DC4602" w:rsidP="00F96115">
      <w:pPr>
        <w:numPr>
          <w:ilvl w:val="1"/>
          <w:numId w:val="16"/>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b/>
          <w:bCs/>
          <w:sz w:val="24"/>
          <w:szCs w:val="24"/>
          <w:lang w:val="en-US"/>
        </w:rPr>
        <w:t>Header</w:t>
      </w:r>
      <w:r w:rsidRPr="00DC4602">
        <w:rPr>
          <w:rFonts w:ascii="Times New Roman" w:eastAsia="Times New Roman" w:hAnsi="Times New Roman" w:cs="Times New Roman"/>
          <w:sz w:val="24"/>
          <w:szCs w:val="24"/>
          <w:lang w:val="en-US"/>
        </w:rPr>
        <w:t xml:space="preserve"> adalah area di </w:t>
      </w:r>
      <w:proofErr w:type="spellStart"/>
      <w:r w:rsidRPr="00DC4602">
        <w:rPr>
          <w:rFonts w:ascii="Times New Roman" w:eastAsia="Times New Roman" w:hAnsi="Times New Roman" w:cs="Times New Roman"/>
          <w:sz w:val="24"/>
          <w:szCs w:val="24"/>
          <w:lang w:val="en-US"/>
        </w:rPr>
        <w:t>bagian</w:t>
      </w:r>
      <w:proofErr w:type="spellEnd"/>
      <w:r w:rsidRPr="00DC4602">
        <w:rPr>
          <w:rFonts w:ascii="Times New Roman" w:eastAsia="Times New Roman" w:hAnsi="Times New Roman" w:cs="Times New Roman"/>
          <w:sz w:val="24"/>
          <w:szCs w:val="24"/>
          <w:lang w:val="en-US"/>
        </w:rPr>
        <w:t xml:space="preserve"> atas halaman </w:t>
      </w:r>
      <w:proofErr w:type="spellStart"/>
      <w:r w:rsidRPr="00DC4602">
        <w:rPr>
          <w:rFonts w:ascii="Times New Roman" w:eastAsia="Times New Roman" w:hAnsi="Times New Roman" w:cs="Times New Roman"/>
          <w:sz w:val="24"/>
          <w:szCs w:val="24"/>
          <w:lang w:val="en-US"/>
        </w:rPr>
        <w:t>dokumen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sedangkan</w:t>
      </w:r>
      <w:proofErr w:type="spellEnd"/>
      <w:r w:rsidRPr="00DC4602">
        <w:rPr>
          <w:rFonts w:ascii="Times New Roman" w:eastAsia="Times New Roman" w:hAnsi="Times New Roman" w:cs="Times New Roman"/>
          <w:sz w:val="24"/>
          <w:szCs w:val="24"/>
          <w:lang w:val="en-US"/>
        </w:rPr>
        <w:t xml:space="preserve"> </w:t>
      </w:r>
      <w:r w:rsidRPr="00DC4602">
        <w:rPr>
          <w:rFonts w:ascii="Times New Roman" w:eastAsia="Times New Roman" w:hAnsi="Times New Roman" w:cs="Times New Roman"/>
          <w:b/>
          <w:bCs/>
          <w:sz w:val="24"/>
          <w:szCs w:val="24"/>
          <w:lang w:val="en-US"/>
        </w:rPr>
        <w:t>Footer</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berada</w:t>
      </w:r>
      <w:proofErr w:type="spellEnd"/>
      <w:r w:rsidRPr="00DC4602">
        <w:rPr>
          <w:rFonts w:ascii="Times New Roman" w:eastAsia="Times New Roman" w:hAnsi="Times New Roman" w:cs="Times New Roman"/>
          <w:sz w:val="24"/>
          <w:szCs w:val="24"/>
          <w:lang w:val="en-US"/>
        </w:rPr>
        <w:t xml:space="preserve"> di </w:t>
      </w:r>
      <w:proofErr w:type="spellStart"/>
      <w:r w:rsidRPr="00DC4602">
        <w:rPr>
          <w:rFonts w:ascii="Times New Roman" w:eastAsia="Times New Roman" w:hAnsi="Times New Roman" w:cs="Times New Roman"/>
          <w:sz w:val="24"/>
          <w:szCs w:val="24"/>
          <w:lang w:val="en-US"/>
        </w:rPr>
        <w:t>bagian</w:t>
      </w:r>
      <w:proofErr w:type="spellEnd"/>
      <w:r w:rsidRPr="00DC4602">
        <w:rPr>
          <w:rFonts w:ascii="Times New Roman" w:eastAsia="Times New Roman" w:hAnsi="Times New Roman" w:cs="Times New Roman"/>
          <w:sz w:val="24"/>
          <w:szCs w:val="24"/>
          <w:lang w:val="en-US"/>
        </w:rPr>
        <w:t xml:space="preserve"> bawah halaman. </w:t>
      </w:r>
      <w:proofErr w:type="spellStart"/>
      <w:r w:rsidRPr="00DC4602">
        <w:rPr>
          <w:rFonts w:ascii="Times New Roman" w:eastAsia="Times New Roman" w:hAnsi="Times New Roman" w:cs="Times New Roman"/>
          <w:sz w:val="24"/>
          <w:szCs w:val="24"/>
          <w:lang w:val="en-US"/>
        </w:rPr>
        <w:t>Keduanya</w:t>
      </w:r>
      <w:proofErr w:type="spellEnd"/>
      <w:r w:rsidRPr="00DC4602">
        <w:rPr>
          <w:rFonts w:ascii="Times New Roman" w:eastAsia="Times New Roman" w:hAnsi="Times New Roman" w:cs="Times New Roman"/>
          <w:sz w:val="24"/>
          <w:szCs w:val="24"/>
          <w:lang w:val="en-US"/>
        </w:rPr>
        <w:t xml:space="preserve"> sering digunakan </w:t>
      </w:r>
      <w:proofErr w:type="spellStart"/>
      <w:r w:rsidRPr="00DC4602">
        <w:rPr>
          <w:rFonts w:ascii="Times New Roman" w:eastAsia="Times New Roman" w:hAnsi="Times New Roman" w:cs="Times New Roman"/>
          <w:sz w:val="24"/>
          <w:szCs w:val="24"/>
          <w:lang w:val="en-US"/>
        </w:rPr>
        <w:t>untuk</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menambahkan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nomor</w:t>
      </w:r>
      <w:proofErr w:type="spellEnd"/>
      <w:r w:rsidRPr="00DC4602">
        <w:rPr>
          <w:rFonts w:ascii="Times New Roman" w:eastAsia="Times New Roman" w:hAnsi="Times New Roman" w:cs="Times New Roman"/>
          <w:sz w:val="24"/>
          <w:szCs w:val="24"/>
          <w:lang w:val="en-US"/>
        </w:rPr>
        <w:t xml:space="preserve"> halaman, </w:t>
      </w:r>
      <w:proofErr w:type="spellStart"/>
      <w:r w:rsidRPr="00DC4602">
        <w:rPr>
          <w:rFonts w:ascii="Times New Roman" w:eastAsia="Times New Roman" w:hAnsi="Times New Roman" w:cs="Times New Roman"/>
          <w:sz w:val="24"/>
          <w:szCs w:val="24"/>
          <w:lang w:val="en-US"/>
        </w:rPr>
        <w:t>judul</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dokumen</w:t>
      </w:r>
      <w:proofErr w:type="spellEnd"/>
      <w:r w:rsidRPr="00DC4602">
        <w:rPr>
          <w:rFonts w:ascii="Times New Roman" w:eastAsia="Times New Roman" w:hAnsi="Times New Roman" w:cs="Times New Roman"/>
          <w:sz w:val="24"/>
          <w:szCs w:val="24"/>
          <w:lang w:val="en-US"/>
        </w:rPr>
        <w:t xml:space="preserve">, atau informasi </w:t>
      </w:r>
      <w:proofErr w:type="spellStart"/>
      <w:r w:rsidRPr="00DC4602">
        <w:rPr>
          <w:rFonts w:ascii="Times New Roman" w:eastAsia="Times New Roman" w:hAnsi="Times New Roman" w:cs="Times New Roman"/>
          <w:sz w:val="24"/>
          <w:szCs w:val="24"/>
          <w:lang w:val="en-US"/>
        </w:rPr>
        <w:t>lainnya</w:t>
      </w:r>
      <w:proofErr w:type="spellEnd"/>
      <w:r w:rsidRPr="00DC4602">
        <w:rPr>
          <w:rFonts w:ascii="Times New Roman" w:eastAsia="Times New Roman" w:hAnsi="Times New Roman" w:cs="Times New Roman"/>
          <w:sz w:val="24"/>
          <w:szCs w:val="24"/>
          <w:lang w:val="en-US"/>
        </w:rPr>
        <w:t>.</w:t>
      </w:r>
    </w:p>
    <w:p w:rsidR="00DC4602" w:rsidRPr="00DC4602" w:rsidRDefault="00DC4602" w:rsidP="00F96115">
      <w:pPr>
        <w:numPr>
          <w:ilvl w:val="1"/>
          <w:numId w:val="16"/>
        </w:numPr>
        <w:spacing w:before="100" w:beforeAutospacing="1" w:after="100" w:afterAutospacing="1"/>
        <w:rPr>
          <w:rFonts w:ascii="Times New Roman" w:eastAsia="Times New Roman" w:hAnsi="Times New Roman" w:cs="Times New Roman"/>
          <w:sz w:val="24"/>
          <w:szCs w:val="24"/>
          <w:lang w:val="en-US"/>
        </w:rPr>
      </w:pPr>
      <w:proofErr w:type="spellStart"/>
      <w:r w:rsidRPr="00DC4602">
        <w:rPr>
          <w:rFonts w:ascii="Times New Roman" w:eastAsia="Times New Roman" w:hAnsi="Times New Roman" w:cs="Times New Roman"/>
          <w:sz w:val="24"/>
          <w:szCs w:val="24"/>
          <w:lang w:val="en-US"/>
        </w:rPr>
        <w:t>Untuk</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menambahkannya</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klik</w:t>
      </w:r>
      <w:proofErr w:type="spellEnd"/>
      <w:r w:rsidRPr="00DC4602">
        <w:rPr>
          <w:rFonts w:ascii="Times New Roman" w:eastAsia="Times New Roman" w:hAnsi="Times New Roman" w:cs="Times New Roman"/>
          <w:sz w:val="24"/>
          <w:szCs w:val="24"/>
          <w:lang w:val="en-US"/>
        </w:rPr>
        <w:t xml:space="preserve"> tab </w:t>
      </w:r>
      <w:r w:rsidRPr="00DC4602">
        <w:rPr>
          <w:rFonts w:ascii="Times New Roman" w:eastAsia="Times New Roman" w:hAnsi="Times New Roman" w:cs="Times New Roman"/>
          <w:b/>
          <w:bCs/>
          <w:sz w:val="24"/>
          <w:szCs w:val="24"/>
          <w:lang w:val="en-US"/>
        </w:rPr>
        <w:t>Insert</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kemudian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pilih</w:t>
      </w:r>
      <w:proofErr w:type="spellEnd"/>
      <w:r w:rsidRPr="00DC4602">
        <w:rPr>
          <w:rFonts w:ascii="Times New Roman" w:eastAsia="Times New Roman" w:hAnsi="Times New Roman" w:cs="Times New Roman"/>
          <w:sz w:val="24"/>
          <w:szCs w:val="24"/>
          <w:lang w:val="en-US"/>
        </w:rPr>
        <w:t xml:space="preserve"> </w:t>
      </w:r>
      <w:r w:rsidRPr="00DC4602">
        <w:rPr>
          <w:rFonts w:ascii="Times New Roman" w:eastAsia="Times New Roman" w:hAnsi="Times New Roman" w:cs="Times New Roman"/>
          <w:b/>
          <w:bCs/>
          <w:sz w:val="24"/>
          <w:szCs w:val="24"/>
          <w:lang w:val="en-US"/>
        </w:rPr>
        <w:t>Header</w:t>
      </w:r>
      <w:r w:rsidRPr="00DC4602">
        <w:rPr>
          <w:rFonts w:ascii="Times New Roman" w:eastAsia="Times New Roman" w:hAnsi="Times New Roman" w:cs="Times New Roman"/>
          <w:sz w:val="24"/>
          <w:szCs w:val="24"/>
          <w:lang w:val="en-US"/>
        </w:rPr>
        <w:t xml:space="preserve"> atau </w:t>
      </w:r>
      <w:r w:rsidRPr="00DC4602">
        <w:rPr>
          <w:rFonts w:ascii="Times New Roman" w:eastAsia="Times New Roman" w:hAnsi="Times New Roman" w:cs="Times New Roman"/>
          <w:b/>
          <w:bCs/>
          <w:sz w:val="24"/>
          <w:szCs w:val="24"/>
          <w:lang w:val="en-US"/>
        </w:rPr>
        <w:t>Footer</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pilih</w:t>
      </w:r>
      <w:proofErr w:type="spellEnd"/>
      <w:r w:rsidRPr="00DC4602">
        <w:rPr>
          <w:rFonts w:ascii="Times New Roman" w:eastAsia="Times New Roman" w:hAnsi="Times New Roman" w:cs="Times New Roman"/>
          <w:sz w:val="24"/>
          <w:szCs w:val="24"/>
          <w:lang w:val="en-US"/>
        </w:rPr>
        <w:t xml:space="preserve"> </w:t>
      </w:r>
      <w:proofErr w:type="spellStart"/>
      <w:proofErr w:type="gramStart"/>
      <w:r w:rsidRPr="00DC4602">
        <w:rPr>
          <w:rFonts w:ascii="Times New Roman" w:eastAsia="Times New Roman" w:hAnsi="Times New Roman" w:cs="Times New Roman"/>
          <w:sz w:val="24"/>
          <w:szCs w:val="24"/>
          <w:lang w:val="en-US"/>
        </w:rPr>
        <w:t>gaya</w:t>
      </w:r>
      <w:proofErr w:type="spellEnd"/>
      <w:proofErr w:type="gramEnd"/>
      <w:r w:rsidRPr="00DC4602">
        <w:rPr>
          <w:rFonts w:ascii="Times New Roman" w:eastAsia="Times New Roman" w:hAnsi="Times New Roman" w:cs="Times New Roman"/>
          <w:sz w:val="24"/>
          <w:szCs w:val="24"/>
          <w:lang w:val="en-US"/>
        </w:rPr>
        <w:t xml:space="preserve"> yang </w:t>
      </w:r>
      <w:proofErr w:type="spellStart"/>
      <w:r w:rsidRPr="00DC4602">
        <w:rPr>
          <w:rFonts w:ascii="Times New Roman" w:eastAsia="Times New Roman" w:hAnsi="Times New Roman" w:cs="Times New Roman"/>
          <w:sz w:val="24"/>
          <w:szCs w:val="24"/>
          <w:lang w:val="en-US"/>
        </w:rPr>
        <w:t>diinginkan</w:t>
      </w:r>
      <w:proofErr w:type="spellEnd"/>
      <w:r w:rsidRPr="00DC4602">
        <w:rPr>
          <w:rFonts w:ascii="Times New Roman" w:eastAsia="Times New Roman" w:hAnsi="Times New Roman" w:cs="Times New Roman"/>
          <w:sz w:val="24"/>
          <w:szCs w:val="24"/>
          <w:lang w:val="en-US"/>
        </w:rPr>
        <w:t>.</w:t>
      </w:r>
    </w:p>
    <w:p w:rsidR="00DC4602" w:rsidRPr="00DC4602" w:rsidRDefault="00DC4602" w:rsidP="00F96115">
      <w:pPr>
        <w:numPr>
          <w:ilvl w:val="0"/>
          <w:numId w:val="16"/>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b/>
          <w:bCs/>
          <w:sz w:val="24"/>
          <w:szCs w:val="24"/>
          <w:lang w:val="en-US"/>
        </w:rPr>
        <w:t xml:space="preserve">Fungsi </w:t>
      </w:r>
      <w:proofErr w:type="spellStart"/>
      <w:r w:rsidRPr="00DC4602">
        <w:rPr>
          <w:rFonts w:ascii="Times New Roman" w:eastAsia="Times New Roman" w:hAnsi="Times New Roman" w:cs="Times New Roman"/>
          <w:b/>
          <w:bCs/>
          <w:sz w:val="24"/>
          <w:szCs w:val="24"/>
          <w:lang w:val="en-US"/>
        </w:rPr>
        <w:t>dari</w:t>
      </w:r>
      <w:proofErr w:type="spellEnd"/>
      <w:r w:rsidRPr="00DC4602">
        <w:rPr>
          <w:rFonts w:ascii="Times New Roman" w:eastAsia="Times New Roman" w:hAnsi="Times New Roman" w:cs="Times New Roman"/>
          <w:b/>
          <w:bCs/>
          <w:sz w:val="24"/>
          <w:szCs w:val="24"/>
          <w:lang w:val="en-US"/>
        </w:rPr>
        <w:t xml:space="preserve"> SUM dalam Microsoft Excel </w:t>
      </w:r>
      <w:proofErr w:type="spellStart"/>
      <w:r w:rsidRPr="00DC4602">
        <w:rPr>
          <w:rFonts w:ascii="Times New Roman" w:eastAsia="Times New Roman" w:hAnsi="Times New Roman" w:cs="Times New Roman"/>
          <w:b/>
          <w:bCs/>
          <w:sz w:val="24"/>
          <w:szCs w:val="24"/>
          <w:lang w:val="en-US"/>
        </w:rPr>
        <w:t>dan</w:t>
      </w:r>
      <w:proofErr w:type="spellEnd"/>
      <w:r w:rsidRPr="00DC4602">
        <w:rPr>
          <w:rFonts w:ascii="Times New Roman" w:eastAsia="Times New Roman" w:hAnsi="Times New Roman" w:cs="Times New Roman"/>
          <w:b/>
          <w:bCs/>
          <w:sz w:val="24"/>
          <w:szCs w:val="24"/>
          <w:lang w:val="en-US"/>
        </w:rPr>
        <w:t xml:space="preserve"> </w:t>
      </w:r>
      <w:proofErr w:type="spellStart"/>
      <w:r w:rsidRPr="00DC4602">
        <w:rPr>
          <w:rFonts w:ascii="Times New Roman" w:eastAsia="Times New Roman" w:hAnsi="Times New Roman" w:cs="Times New Roman"/>
          <w:b/>
          <w:bCs/>
          <w:sz w:val="24"/>
          <w:szCs w:val="24"/>
          <w:lang w:val="en-US"/>
        </w:rPr>
        <w:t>cara</w:t>
      </w:r>
      <w:proofErr w:type="spellEnd"/>
      <w:r w:rsidRPr="00DC4602">
        <w:rPr>
          <w:rFonts w:ascii="Times New Roman" w:eastAsia="Times New Roman" w:hAnsi="Times New Roman" w:cs="Times New Roman"/>
          <w:b/>
          <w:bCs/>
          <w:sz w:val="24"/>
          <w:szCs w:val="24"/>
          <w:lang w:val="en-US"/>
        </w:rPr>
        <w:t xml:space="preserve"> </w:t>
      </w:r>
      <w:proofErr w:type="spellStart"/>
      <w:r w:rsidRPr="00DC4602">
        <w:rPr>
          <w:rFonts w:ascii="Times New Roman" w:eastAsia="Times New Roman" w:hAnsi="Times New Roman" w:cs="Times New Roman"/>
          <w:b/>
          <w:bCs/>
          <w:sz w:val="24"/>
          <w:szCs w:val="24"/>
          <w:lang w:val="en-US"/>
        </w:rPr>
        <w:t>menggunakannya</w:t>
      </w:r>
      <w:proofErr w:type="spellEnd"/>
      <w:r w:rsidRPr="00DC4602">
        <w:rPr>
          <w:rFonts w:ascii="Times New Roman" w:eastAsia="Times New Roman" w:hAnsi="Times New Roman" w:cs="Times New Roman"/>
          <w:b/>
          <w:bCs/>
          <w:sz w:val="24"/>
          <w:szCs w:val="24"/>
          <w:lang w:val="en-US"/>
        </w:rPr>
        <w:t>:</w:t>
      </w:r>
    </w:p>
    <w:p w:rsidR="00DC4602" w:rsidRPr="00DC4602" w:rsidRDefault="00DC4602" w:rsidP="00F96115">
      <w:pPr>
        <w:numPr>
          <w:ilvl w:val="1"/>
          <w:numId w:val="16"/>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sz w:val="24"/>
          <w:szCs w:val="24"/>
          <w:lang w:val="en-US"/>
        </w:rPr>
        <w:t xml:space="preserve">Fungsi </w:t>
      </w:r>
      <w:r w:rsidRPr="00DC4602">
        <w:rPr>
          <w:rFonts w:ascii="Times New Roman" w:eastAsia="Times New Roman" w:hAnsi="Times New Roman" w:cs="Times New Roman"/>
          <w:b/>
          <w:bCs/>
          <w:sz w:val="24"/>
          <w:szCs w:val="24"/>
          <w:lang w:val="en-US"/>
        </w:rPr>
        <w:t>SUM</w:t>
      </w:r>
      <w:r w:rsidRPr="00DC4602">
        <w:rPr>
          <w:rFonts w:ascii="Times New Roman" w:eastAsia="Times New Roman" w:hAnsi="Times New Roman" w:cs="Times New Roman"/>
          <w:sz w:val="24"/>
          <w:szCs w:val="24"/>
          <w:lang w:val="en-US"/>
        </w:rPr>
        <w:t xml:space="preserve"> digunakan </w:t>
      </w:r>
      <w:proofErr w:type="spellStart"/>
      <w:r w:rsidRPr="00DC4602">
        <w:rPr>
          <w:rFonts w:ascii="Times New Roman" w:eastAsia="Times New Roman" w:hAnsi="Times New Roman" w:cs="Times New Roman"/>
          <w:sz w:val="24"/>
          <w:szCs w:val="24"/>
          <w:lang w:val="en-US"/>
        </w:rPr>
        <w:t>untuk</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menjumlahkan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nilai</w:t>
      </w:r>
      <w:proofErr w:type="spellEnd"/>
      <w:r w:rsidRPr="00DC4602">
        <w:rPr>
          <w:rFonts w:ascii="Times New Roman" w:eastAsia="Times New Roman" w:hAnsi="Times New Roman" w:cs="Times New Roman"/>
          <w:sz w:val="24"/>
          <w:szCs w:val="24"/>
          <w:lang w:val="en-US"/>
        </w:rPr>
        <w:t xml:space="preserve"> dalam </w:t>
      </w:r>
      <w:proofErr w:type="spellStart"/>
      <w:r w:rsidRPr="00DC4602">
        <w:rPr>
          <w:rFonts w:ascii="Times New Roman" w:eastAsia="Times New Roman" w:hAnsi="Times New Roman" w:cs="Times New Roman"/>
          <w:sz w:val="24"/>
          <w:szCs w:val="24"/>
          <w:lang w:val="en-US"/>
        </w:rPr>
        <w:t>sebuah</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rentang</w:t>
      </w:r>
      <w:proofErr w:type="spellEnd"/>
      <w:r w:rsidRPr="00DC4602">
        <w:rPr>
          <w:rFonts w:ascii="Times New Roman" w:eastAsia="Times New Roman" w:hAnsi="Times New Roman" w:cs="Times New Roman"/>
          <w:sz w:val="24"/>
          <w:szCs w:val="24"/>
          <w:lang w:val="en-US"/>
        </w:rPr>
        <w:t xml:space="preserve"> sel.</w:t>
      </w:r>
    </w:p>
    <w:p w:rsidR="00DC4602" w:rsidRPr="00DC4602" w:rsidRDefault="00DC4602" w:rsidP="00F96115">
      <w:pPr>
        <w:numPr>
          <w:ilvl w:val="1"/>
          <w:numId w:val="16"/>
        </w:numPr>
        <w:spacing w:before="100" w:beforeAutospacing="1" w:after="100" w:afterAutospacing="1"/>
        <w:rPr>
          <w:rFonts w:ascii="Times New Roman" w:eastAsia="Times New Roman" w:hAnsi="Times New Roman" w:cs="Times New Roman"/>
          <w:sz w:val="24"/>
          <w:szCs w:val="24"/>
          <w:lang w:val="en-US"/>
        </w:rPr>
      </w:pPr>
      <w:proofErr w:type="spellStart"/>
      <w:r w:rsidRPr="00DC4602">
        <w:rPr>
          <w:rFonts w:ascii="Times New Roman" w:eastAsia="Times New Roman" w:hAnsi="Times New Roman" w:cs="Times New Roman"/>
          <w:sz w:val="24"/>
          <w:szCs w:val="24"/>
          <w:lang w:val="en-US"/>
        </w:rPr>
        <w:t>Contoh</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penggunaan</w:t>
      </w:r>
      <w:proofErr w:type="spellEnd"/>
      <w:r w:rsidRPr="00DC4602">
        <w:rPr>
          <w:rFonts w:ascii="Times New Roman" w:eastAsia="Times New Roman" w:hAnsi="Times New Roman" w:cs="Times New Roman"/>
          <w:sz w:val="24"/>
          <w:szCs w:val="24"/>
          <w:lang w:val="en-US"/>
        </w:rPr>
        <w:t xml:space="preserve">: </w:t>
      </w:r>
      <w:r w:rsidRPr="00DC4602">
        <w:rPr>
          <w:rFonts w:ascii="Courier New" w:eastAsia="Times New Roman" w:hAnsi="Courier New" w:cs="Courier New"/>
          <w:sz w:val="20"/>
          <w:szCs w:val="20"/>
          <w:lang w:val="en-US"/>
        </w:rPr>
        <w:t>=</w:t>
      </w:r>
      <w:proofErr w:type="gramStart"/>
      <w:r w:rsidRPr="00DC4602">
        <w:rPr>
          <w:rFonts w:ascii="Courier New" w:eastAsia="Times New Roman" w:hAnsi="Courier New" w:cs="Courier New"/>
          <w:sz w:val="20"/>
          <w:szCs w:val="20"/>
          <w:lang w:val="en-US"/>
        </w:rPr>
        <w:t>SUM(</w:t>
      </w:r>
      <w:proofErr w:type="gramEnd"/>
      <w:r w:rsidRPr="00DC4602">
        <w:rPr>
          <w:rFonts w:ascii="Courier New" w:eastAsia="Times New Roman" w:hAnsi="Courier New" w:cs="Courier New"/>
          <w:sz w:val="20"/>
          <w:szCs w:val="20"/>
          <w:lang w:val="en-US"/>
        </w:rPr>
        <w:t>A1:A5)</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akan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menjumlahkan</w:t>
      </w:r>
      <w:proofErr w:type="spellEnd"/>
      <w:r w:rsidRPr="00DC4602">
        <w:rPr>
          <w:rFonts w:ascii="Times New Roman" w:eastAsia="Times New Roman" w:hAnsi="Times New Roman" w:cs="Times New Roman"/>
          <w:sz w:val="24"/>
          <w:szCs w:val="24"/>
          <w:lang w:val="en-US"/>
        </w:rPr>
        <w:t xml:space="preserve"> semua </w:t>
      </w:r>
      <w:proofErr w:type="spellStart"/>
      <w:r w:rsidRPr="00DC4602">
        <w:rPr>
          <w:rFonts w:ascii="Times New Roman" w:eastAsia="Times New Roman" w:hAnsi="Times New Roman" w:cs="Times New Roman"/>
          <w:sz w:val="24"/>
          <w:szCs w:val="24"/>
          <w:lang w:val="en-US"/>
        </w:rPr>
        <w:t>nilai</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dari</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sel</w:t>
      </w:r>
      <w:proofErr w:type="spellEnd"/>
      <w:r w:rsidRPr="00DC4602">
        <w:rPr>
          <w:rFonts w:ascii="Times New Roman" w:eastAsia="Times New Roman" w:hAnsi="Times New Roman" w:cs="Times New Roman"/>
          <w:sz w:val="24"/>
          <w:szCs w:val="24"/>
          <w:lang w:val="en-US"/>
        </w:rPr>
        <w:t xml:space="preserve"> A1 </w:t>
      </w:r>
      <w:proofErr w:type="spellStart"/>
      <w:r w:rsidRPr="00DC4602">
        <w:rPr>
          <w:rFonts w:ascii="Times New Roman" w:eastAsia="Times New Roman" w:hAnsi="Times New Roman" w:cs="Times New Roman"/>
          <w:sz w:val="24"/>
          <w:szCs w:val="24"/>
          <w:lang w:val="en-US"/>
        </w:rPr>
        <w:t>hingga</w:t>
      </w:r>
      <w:proofErr w:type="spellEnd"/>
      <w:r w:rsidRPr="00DC4602">
        <w:rPr>
          <w:rFonts w:ascii="Times New Roman" w:eastAsia="Times New Roman" w:hAnsi="Times New Roman" w:cs="Times New Roman"/>
          <w:sz w:val="24"/>
          <w:szCs w:val="24"/>
          <w:lang w:val="en-US"/>
        </w:rPr>
        <w:t xml:space="preserve"> A5.</w:t>
      </w:r>
    </w:p>
    <w:p w:rsidR="00DC4602" w:rsidRPr="00DC4602" w:rsidRDefault="00DC4602" w:rsidP="00F96115">
      <w:pPr>
        <w:numPr>
          <w:ilvl w:val="0"/>
          <w:numId w:val="16"/>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b/>
          <w:bCs/>
          <w:sz w:val="24"/>
          <w:szCs w:val="24"/>
          <w:lang w:val="en-US"/>
        </w:rPr>
        <w:t xml:space="preserve">VLOOKUP di Microsoft Excel </w:t>
      </w:r>
      <w:proofErr w:type="spellStart"/>
      <w:r w:rsidRPr="00DC4602">
        <w:rPr>
          <w:rFonts w:ascii="Times New Roman" w:eastAsia="Times New Roman" w:hAnsi="Times New Roman" w:cs="Times New Roman"/>
          <w:b/>
          <w:bCs/>
          <w:sz w:val="24"/>
          <w:szCs w:val="24"/>
          <w:lang w:val="en-US"/>
        </w:rPr>
        <w:t>dan</w:t>
      </w:r>
      <w:proofErr w:type="spellEnd"/>
      <w:r w:rsidRPr="00DC4602">
        <w:rPr>
          <w:rFonts w:ascii="Times New Roman" w:eastAsia="Times New Roman" w:hAnsi="Times New Roman" w:cs="Times New Roman"/>
          <w:b/>
          <w:bCs/>
          <w:sz w:val="24"/>
          <w:szCs w:val="24"/>
          <w:lang w:val="en-US"/>
        </w:rPr>
        <w:t xml:space="preserve"> </w:t>
      </w:r>
      <w:proofErr w:type="spellStart"/>
      <w:r w:rsidRPr="00DC4602">
        <w:rPr>
          <w:rFonts w:ascii="Times New Roman" w:eastAsia="Times New Roman" w:hAnsi="Times New Roman" w:cs="Times New Roman"/>
          <w:b/>
          <w:bCs/>
          <w:sz w:val="24"/>
          <w:szCs w:val="24"/>
          <w:lang w:val="en-US"/>
        </w:rPr>
        <w:t>contoh</w:t>
      </w:r>
      <w:proofErr w:type="spellEnd"/>
      <w:r w:rsidRPr="00DC4602">
        <w:rPr>
          <w:rFonts w:ascii="Times New Roman" w:eastAsia="Times New Roman" w:hAnsi="Times New Roman" w:cs="Times New Roman"/>
          <w:b/>
          <w:bCs/>
          <w:sz w:val="24"/>
          <w:szCs w:val="24"/>
          <w:lang w:val="en-US"/>
        </w:rPr>
        <w:t xml:space="preserve"> </w:t>
      </w:r>
      <w:proofErr w:type="spellStart"/>
      <w:r w:rsidRPr="00DC4602">
        <w:rPr>
          <w:rFonts w:ascii="Times New Roman" w:eastAsia="Times New Roman" w:hAnsi="Times New Roman" w:cs="Times New Roman"/>
          <w:b/>
          <w:bCs/>
          <w:sz w:val="24"/>
          <w:szCs w:val="24"/>
          <w:lang w:val="en-US"/>
        </w:rPr>
        <w:t>penggunaannya</w:t>
      </w:r>
      <w:proofErr w:type="spellEnd"/>
      <w:r w:rsidRPr="00DC4602">
        <w:rPr>
          <w:rFonts w:ascii="Times New Roman" w:eastAsia="Times New Roman" w:hAnsi="Times New Roman" w:cs="Times New Roman"/>
          <w:b/>
          <w:bCs/>
          <w:sz w:val="24"/>
          <w:szCs w:val="24"/>
          <w:lang w:val="en-US"/>
        </w:rPr>
        <w:t>:</w:t>
      </w:r>
    </w:p>
    <w:p w:rsidR="00DC4602" w:rsidRPr="00DC4602" w:rsidRDefault="00DC4602" w:rsidP="00F96115">
      <w:pPr>
        <w:numPr>
          <w:ilvl w:val="1"/>
          <w:numId w:val="16"/>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b/>
          <w:bCs/>
          <w:sz w:val="24"/>
          <w:szCs w:val="24"/>
          <w:lang w:val="en-US"/>
        </w:rPr>
        <w:t>VLOOKUP</w:t>
      </w:r>
      <w:r w:rsidRPr="00DC4602">
        <w:rPr>
          <w:rFonts w:ascii="Times New Roman" w:eastAsia="Times New Roman" w:hAnsi="Times New Roman" w:cs="Times New Roman"/>
          <w:sz w:val="24"/>
          <w:szCs w:val="24"/>
          <w:lang w:val="en-US"/>
        </w:rPr>
        <w:t xml:space="preserve"> digunakan </w:t>
      </w:r>
      <w:proofErr w:type="spellStart"/>
      <w:r w:rsidRPr="00DC4602">
        <w:rPr>
          <w:rFonts w:ascii="Times New Roman" w:eastAsia="Times New Roman" w:hAnsi="Times New Roman" w:cs="Times New Roman"/>
          <w:sz w:val="24"/>
          <w:szCs w:val="24"/>
          <w:lang w:val="en-US"/>
        </w:rPr>
        <w:t>untuk</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mencari</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nilai</w:t>
      </w:r>
      <w:proofErr w:type="spellEnd"/>
      <w:r w:rsidRPr="00DC4602">
        <w:rPr>
          <w:rFonts w:ascii="Times New Roman" w:eastAsia="Times New Roman" w:hAnsi="Times New Roman" w:cs="Times New Roman"/>
          <w:sz w:val="24"/>
          <w:szCs w:val="24"/>
          <w:lang w:val="en-US"/>
        </w:rPr>
        <w:t xml:space="preserve"> di </w:t>
      </w:r>
      <w:proofErr w:type="spellStart"/>
      <w:r w:rsidRPr="00DC4602">
        <w:rPr>
          <w:rFonts w:ascii="Times New Roman" w:eastAsia="Times New Roman" w:hAnsi="Times New Roman" w:cs="Times New Roman"/>
          <w:sz w:val="24"/>
          <w:szCs w:val="24"/>
          <w:lang w:val="en-US"/>
        </w:rPr>
        <w:t>kolom</w:t>
      </w:r>
      <w:proofErr w:type="spellEnd"/>
      <w:r w:rsidRPr="00DC4602">
        <w:rPr>
          <w:rFonts w:ascii="Times New Roman" w:eastAsia="Times New Roman" w:hAnsi="Times New Roman" w:cs="Times New Roman"/>
          <w:sz w:val="24"/>
          <w:szCs w:val="24"/>
          <w:lang w:val="en-US"/>
        </w:rPr>
        <w:t xml:space="preserve"> pertama </w:t>
      </w:r>
      <w:proofErr w:type="spellStart"/>
      <w:r w:rsidRPr="00DC4602">
        <w:rPr>
          <w:rFonts w:ascii="Times New Roman" w:eastAsia="Times New Roman" w:hAnsi="Times New Roman" w:cs="Times New Roman"/>
          <w:sz w:val="24"/>
          <w:szCs w:val="24"/>
          <w:lang w:val="en-US"/>
        </w:rPr>
        <w:t>dari</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suatu</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rentang</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mengembalikan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nilai</w:t>
      </w:r>
      <w:proofErr w:type="spellEnd"/>
      <w:r w:rsidRPr="00DC4602">
        <w:rPr>
          <w:rFonts w:ascii="Times New Roman" w:eastAsia="Times New Roman" w:hAnsi="Times New Roman" w:cs="Times New Roman"/>
          <w:sz w:val="24"/>
          <w:szCs w:val="24"/>
          <w:lang w:val="en-US"/>
        </w:rPr>
        <w:t xml:space="preserve"> yang sesuai </w:t>
      </w:r>
      <w:proofErr w:type="spellStart"/>
      <w:r w:rsidRPr="00DC4602">
        <w:rPr>
          <w:rFonts w:ascii="Times New Roman" w:eastAsia="Times New Roman" w:hAnsi="Times New Roman" w:cs="Times New Roman"/>
          <w:sz w:val="24"/>
          <w:szCs w:val="24"/>
          <w:lang w:val="en-US"/>
        </w:rPr>
        <w:t>dari</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kolom</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lainnya</w:t>
      </w:r>
      <w:proofErr w:type="spellEnd"/>
      <w:r w:rsidRPr="00DC4602">
        <w:rPr>
          <w:rFonts w:ascii="Times New Roman" w:eastAsia="Times New Roman" w:hAnsi="Times New Roman" w:cs="Times New Roman"/>
          <w:sz w:val="24"/>
          <w:szCs w:val="24"/>
          <w:lang w:val="en-US"/>
        </w:rPr>
        <w:t>.</w:t>
      </w:r>
    </w:p>
    <w:p w:rsidR="00DC4602" w:rsidRPr="00DC4602" w:rsidRDefault="00DC4602" w:rsidP="00F96115">
      <w:pPr>
        <w:numPr>
          <w:ilvl w:val="1"/>
          <w:numId w:val="16"/>
        </w:numPr>
        <w:spacing w:before="100" w:beforeAutospacing="1" w:after="100" w:afterAutospacing="1"/>
        <w:rPr>
          <w:rFonts w:ascii="Times New Roman" w:eastAsia="Times New Roman" w:hAnsi="Times New Roman" w:cs="Times New Roman"/>
          <w:sz w:val="24"/>
          <w:szCs w:val="24"/>
          <w:lang w:val="en-US"/>
        </w:rPr>
      </w:pPr>
      <w:proofErr w:type="spellStart"/>
      <w:r w:rsidRPr="00DC4602">
        <w:rPr>
          <w:rFonts w:ascii="Times New Roman" w:eastAsia="Times New Roman" w:hAnsi="Times New Roman" w:cs="Times New Roman"/>
          <w:sz w:val="24"/>
          <w:szCs w:val="24"/>
          <w:lang w:val="en-US"/>
        </w:rPr>
        <w:t>Contoh</w:t>
      </w:r>
      <w:proofErr w:type="spellEnd"/>
      <w:r w:rsidRPr="00DC4602">
        <w:rPr>
          <w:rFonts w:ascii="Times New Roman" w:eastAsia="Times New Roman" w:hAnsi="Times New Roman" w:cs="Times New Roman"/>
          <w:sz w:val="24"/>
          <w:szCs w:val="24"/>
          <w:lang w:val="en-US"/>
        </w:rPr>
        <w:t xml:space="preserve">: </w:t>
      </w:r>
      <w:r w:rsidRPr="00DC4602">
        <w:rPr>
          <w:rFonts w:ascii="Courier New" w:eastAsia="Times New Roman" w:hAnsi="Courier New" w:cs="Courier New"/>
          <w:sz w:val="20"/>
          <w:szCs w:val="20"/>
          <w:lang w:val="en-US"/>
        </w:rPr>
        <w:t>=</w:t>
      </w:r>
      <w:proofErr w:type="gramStart"/>
      <w:r w:rsidRPr="00DC4602">
        <w:rPr>
          <w:rFonts w:ascii="Courier New" w:eastAsia="Times New Roman" w:hAnsi="Courier New" w:cs="Courier New"/>
          <w:sz w:val="20"/>
          <w:szCs w:val="20"/>
          <w:lang w:val="en-US"/>
        </w:rPr>
        <w:t>VLOOKUP(</w:t>
      </w:r>
      <w:proofErr w:type="gramEnd"/>
      <w:r w:rsidRPr="00DC4602">
        <w:rPr>
          <w:rFonts w:ascii="Courier New" w:eastAsia="Times New Roman" w:hAnsi="Courier New" w:cs="Courier New"/>
          <w:sz w:val="20"/>
          <w:szCs w:val="20"/>
          <w:lang w:val="en-US"/>
        </w:rPr>
        <w:t>"John", A1:B10, 2, FALSE)</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akan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mencari</w:t>
      </w:r>
      <w:proofErr w:type="spellEnd"/>
      <w:r w:rsidRPr="00DC4602">
        <w:rPr>
          <w:rFonts w:ascii="Times New Roman" w:eastAsia="Times New Roman" w:hAnsi="Times New Roman" w:cs="Times New Roman"/>
          <w:sz w:val="24"/>
          <w:szCs w:val="24"/>
          <w:lang w:val="en-US"/>
        </w:rPr>
        <w:t xml:space="preserve"> "John" di </w:t>
      </w:r>
      <w:proofErr w:type="spellStart"/>
      <w:r w:rsidRPr="00DC4602">
        <w:rPr>
          <w:rFonts w:ascii="Times New Roman" w:eastAsia="Times New Roman" w:hAnsi="Times New Roman" w:cs="Times New Roman"/>
          <w:sz w:val="24"/>
          <w:szCs w:val="24"/>
          <w:lang w:val="en-US"/>
        </w:rPr>
        <w:t>kolom</w:t>
      </w:r>
      <w:proofErr w:type="spellEnd"/>
      <w:r w:rsidRPr="00DC4602">
        <w:rPr>
          <w:rFonts w:ascii="Times New Roman" w:eastAsia="Times New Roman" w:hAnsi="Times New Roman" w:cs="Times New Roman"/>
          <w:sz w:val="24"/>
          <w:szCs w:val="24"/>
          <w:lang w:val="en-US"/>
        </w:rPr>
        <w:t xml:space="preserve"> A </w:t>
      </w:r>
      <w:proofErr w:type="spellStart"/>
      <w:r w:rsidRPr="00DC4602">
        <w:rPr>
          <w:rFonts w:ascii="Times New Roman" w:eastAsia="Times New Roman" w:hAnsi="Times New Roman" w:cs="Times New Roman"/>
          <w:sz w:val="24"/>
          <w:szCs w:val="24"/>
          <w:lang w:val="en-US"/>
        </w:rPr>
        <w:t>dan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mengembalikan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nilai</w:t>
      </w:r>
      <w:proofErr w:type="spellEnd"/>
      <w:r w:rsidRPr="00DC4602">
        <w:rPr>
          <w:rFonts w:ascii="Times New Roman" w:eastAsia="Times New Roman" w:hAnsi="Times New Roman" w:cs="Times New Roman"/>
          <w:sz w:val="24"/>
          <w:szCs w:val="24"/>
          <w:lang w:val="en-US"/>
        </w:rPr>
        <w:t xml:space="preserve"> di </w:t>
      </w:r>
      <w:proofErr w:type="spellStart"/>
      <w:r w:rsidRPr="00DC4602">
        <w:rPr>
          <w:rFonts w:ascii="Times New Roman" w:eastAsia="Times New Roman" w:hAnsi="Times New Roman" w:cs="Times New Roman"/>
          <w:sz w:val="24"/>
          <w:szCs w:val="24"/>
          <w:lang w:val="en-US"/>
        </w:rPr>
        <w:t>kolom</w:t>
      </w:r>
      <w:proofErr w:type="spellEnd"/>
      <w:r w:rsidRPr="00DC4602">
        <w:rPr>
          <w:rFonts w:ascii="Times New Roman" w:eastAsia="Times New Roman" w:hAnsi="Times New Roman" w:cs="Times New Roman"/>
          <w:sz w:val="24"/>
          <w:szCs w:val="24"/>
          <w:lang w:val="en-US"/>
        </w:rPr>
        <w:t xml:space="preserve"> B pada </w:t>
      </w:r>
      <w:proofErr w:type="spellStart"/>
      <w:r w:rsidRPr="00DC4602">
        <w:rPr>
          <w:rFonts w:ascii="Times New Roman" w:eastAsia="Times New Roman" w:hAnsi="Times New Roman" w:cs="Times New Roman"/>
          <w:sz w:val="24"/>
          <w:szCs w:val="24"/>
          <w:lang w:val="en-US"/>
        </w:rPr>
        <w:t>baris</w:t>
      </w:r>
      <w:proofErr w:type="spellEnd"/>
      <w:r w:rsidRPr="00DC4602">
        <w:rPr>
          <w:rFonts w:ascii="Times New Roman" w:eastAsia="Times New Roman" w:hAnsi="Times New Roman" w:cs="Times New Roman"/>
          <w:sz w:val="24"/>
          <w:szCs w:val="24"/>
          <w:lang w:val="en-US"/>
        </w:rPr>
        <w:t xml:space="preserve"> yang sama.</w:t>
      </w:r>
    </w:p>
    <w:p w:rsidR="00DC4602" w:rsidRPr="00DC4602" w:rsidRDefault="00DC4602" w:rsidP="00F96115">
      <w:pPr>
        <w:numPr>
          <w:ilvl w:val="0"/>
          <w:numId w:val="16"/>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b/>
          <w:bCs/>
          <w:sz w:val="24"/>
          <w:szCs w:val="24"/>
          <w:lang w:val="en-US"/>
        </w:rPr>
        <w:t>Fungsi IF dalam Microsoft Excel:</w:t>
      </w:r>
    </w:p>
    <w:p w:rsidR="00DC4602" w:rsidRPr="00DC4602" w:rsidRDefault="00DC4602" w:rsidP="00F96115">
      <w:pPr>
        <w:numPr>
          <w:ilvl w:val="1"/>
          <w:numId w:val="16"/>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sz w:val="24"/>
          <w:szCs w:val="24"/>
          <w:lang w:val="en-US"/>
        </w:rPr>
        <w:t xml:space="preserve">Fungsi </w:t>
      </w:r>
      <w:r w:rsidRPr="00DC4602">
        <w:rPr>
          <w:rFonts w:ascii="Times New Roman" w:eastAsia="Times New Roman" w:hAnsi="Times New Roman" w:cs="Times New Roman"/>
          <w:b/>
          <w:bCs/>
          <w:sz w:val="24"/>
          <w:szCs w:val="24"/>
          <w:lang w:val="en-US"/>
        </w:rPr>
        <w:t>IF</w:t>
      </w:r>
      <w:r w:rsidRPr="00DC4602">
        <w:rPr>
          <w:rFonts w:ascii="Times New Roman" w:eastAsia="Times New Roman" w:hAnsi="Times New Roman" w:cs="Times New Roman"/>
          <w:sz w:val="24"/>
          <w:szCs w:val="24"/>
          <w:lang w:val="en-US"/>
        </w:rPr>
        <w:t xml:space="preserve"> digunakan </w:t>
      </w:r>
      <w:proofErr w:type="spellStart"/>
      <w:r w:rsidRPr="00DC4602">
        <w:rPr>
          <w:rFonts w:ascii="Times New Roman" w:eastAsia="Times New Roman" w:hAnsi="Times New Roman" w:cs="Times New Roman"/>
          <w:sz w:val="24"/>
          <w:szCs w:val="24"/>
          <w:lang w:val="en-US"/>
        </w:rPr>
        <w:t>untuk</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mengevaluasi</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suatu</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kondisi</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mengembalikan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nilai</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tertentu</w:t>
      </w:r>
      <w:proofErr w:type="spellEnd"/>
      <w:r w:rsidRPr="00DC4602">
        <w:rPr>
          <w:rFonts w:ascii="Times New Roman" w:eastAsia="Times New Roman" w:hAnsi="Times New Roman" w:cs="Times New Roman"/>
          <w:sz w:val="24"/>
          <w:szCs w:val="24"/>
          <w:lang w:val="en-US"/>
        </w:rPr>
        <w:t xml:space="preserve"> jika </w:t>
      </w:r>
      <w:proofErr w:type="spellStart"/>
      <w:r w:rsidRPr="00DC4602">
        <w:rPr>
          <w:rFonts w:ascii="Times New Roman" w:eastAsia="Times New Roman" w:hAnsi="Times New Roman" w:cs="Times New Roman"/>
          <w:sz w:val="24"/>
          <w:szCs w:val="24"/>
          <w:lang w:val="en-US"/>
        </w:rPr>
        <w:t>kondisi</w:t>
      </w:r>
      <w:proofErr w:type="spellEnd"/>
      <w:r w:rsidRPr="00DC4602">
        <w:rPr>
          <w:rFonts w:ascii="Times New Roman" w:eastAsia="Times New Roman" w:hAnsi="Times New Roman" w:cs="Times New Roman"/>
          <w:sz w:val="24"/>
          <w:szCs w:val="24"/>
          <w:lang w:val="en-US"/>
        </w:rPr>
        <w:t xml:space="preserve"> tersebut benar atau </w:t>
      </w:r>
      <w:proofErr w:type="spellStart"/>
      <w:r w:rsidRPr="00DC4602">
        <w:rPr>
          <w:rFonts w:ascii="Times New Roman" w:eastAsia="Times New Roman" w:hAnsi="Times New Roman" w:cs="Times New Roman"/>
          <w:sz w:val="24"/>
          <w:szCs w:val="24"/>
          <w:lang w:val="en-US"/>
        </w:rPr>
        <w:t>salah</w:t>
      </w:r>
      <w:proofErr w:type="spellEnd"/>
      <w:r w:rsidRPr="00DC4602">
        <w:rPr>
          <w:rFonts w:ascii="Times New Roman" w:eastAsia="Times New Roman" w:hAnsi="Times New Roman" w:cs="Times New Roman"/>
          <w:sz w:val="24"/>
          <w:szCs w:val="24"/>
          <w:lang w:val="en-US"/>
        </w:rPr>
        <w:t>.</w:t>
      </w:r>
    </w:p>
    <w:p w:rsidR="00DC4602" w:rsidRPr="00DC4602" w:rsidRDefault="00DC4602" w:rsidP="00F96115">
      <w:pPr>
        <w:numPr>
          <w:ilvl w:val="1"/>
          <w:numId w:val="16"/>
        </w:numPr>
        <w:spacing w:before="100" w:beforeAutospacing="1" w:after="100" w:afterAutospacing="1"/>
        <w:rPr>
          <w:rFonts w:ascii="Times New Roman" w:eastAsia="Times New Roman" w:hAnsi="Times New Roman" w:cs="Times New Roman"/>
          <w:sz w:val="24"/>
          <w:szCs w:val="24"/>
          <w:lang w:val="en-US"/>
        </w:rPr>
      </w:pPr>
      <w:proofErr w:type="spellStart"/>
      <w:r w:rsidRPr="00DC4602">
        <w:rPr>
          <w:rFonts w:ascii="Times New Roman" w:eastAsia="Times New Roman" w:hAnsi="Times New Roman" w:cs="Times New Roman"/>
          <w:sz w:val="24"/>
          <w:szCs w:val="24"/>
          <w:lang w:val="en-US"/>
        </w:rPr>
        <w:t>Contoh</w:t>
      </w:r>
      <w:proofErr w:type="spellEnd"/>
      <w:r w:rsidRPr="00DC4602">
        <w:rPr>
          <w:rFonts w:ascii="Times New Roman" w:eastAsia="Times New Roman" w:hAnsi="Times New Roman" w:cs="Times New Roman"/>
          <w:sz w:val="24"/>
          <w:szCs w:val="24"/>
          <w:lang w:val="en-US"/>
        </w:rPr>
        <w:t xml:space="preserve">: </w:t>
      </w:r>
      <w:r w:rsidRPr="00DC4602">
        <w:rPr>
          <w:rFonts w:ascii="Courier New" w:eastAsia="Times New Roman" w:hAnsi="Courier New" w:cs="Courier New"/>
          <w:sz w:val="20"/>
          <w:szCs w:val="20"/>
          <w:lang w:val="en-US"/>
        </w:rPr>
        <w:t>=</w:t>
      </w:r>
      <w:proofErr w:type="gramStart"/>
      <w:r w:rsidRPr="00DC4602">
        <w:rPr>
          <w:rFonts w:ascii="Courier New" w:eastAsia="Times New Roman" w:hAnsi="Courier New" w:cs="Courier New"/>
          <w:sz w:val="20"/>
          <w:szCs w:val="20"/>
          <w:lang w:val="en-US"/>
        </w:rPr>
        <w:t>IF(</w:t>
      </w:r>
      <w:proofErr w:type="gramEnd"/>
      <w:r w:rsidRPr="00DC4602">
        <w:rPr>
          <w:rFonts w:ascii="Courier New" w:eastAsia="Times New Roman" w:hAnsi="Courier New" w:cs="Courier New"/>
          <w:sz w:val="20"/>
          <w:szCs w:val="20"/>
          <w:lang w:val="en-US"/>
        </w:rPr>
        <w:t>A1&gt;100, "Lulus", "</w:t>
      </w:r>
      <w:proofErr w:type="spellStart"/>
      <w:r w:rsidRPr="00DC4602">
        <w:rPr>
          <w:rFonts w:ascii="Courier New" w:eastAsia="Times New Roman" w:hAnsi="Courier New" w:cs="Courier New"/>
          <w:sz w:val="20"/>
          <w:szCs w:val="20"/>
          <w:lang w:val="en-US"/>
        </w:rPr>
        <w:t>Gagal</w:t>
      </w:r>
      <w:proofErr w:type="spellEnd"/>
      <w:r w:rsidRPr="00DC4602">
        <w:rPr>
          <w:rFonts w:ascii="Courier New" w:eastAsia="Times New Roman" w:hAnsi="Courier New" w:cs="Courier New"/>
          <w:sz w:val="20"/>
          <w:szCs w:val="20"/>
          <w:lang w:val="en-US"/>
        </w:rPr>
        <w:t>")</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akan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menampilkan</w:t>
      </w:r>
      <w:proofErr w:type="spellEnd"/>
      <w:r w:rsidRPr="00DC4602">
        <w:rPr>
          <w:rFonts w:ascii="Times New Roman" w:eastAsia="Times New Roman" w:hAnsi="Times New Roman" w:cs="Times New Roman"/>
          <w:sz w:val="24"/>
          <w:szCs w:val="24"/>
          <w:lang w:val="en-US"/>
        </w:rPr>
        <w:t xml:space="preserve"> "Lulus" jika </w:t>
      </w:r>
      <w:proofErr w:type="spellStart"/>
      <w:r w:rsidRPr="00DC4602">
        <w:rPr>
          <w:rFonts w:ascii="Times New Roman" w:eastAsia="Times New Roman" w:hAnsi="Times New Roman" w:cs="Times New Roman"/>
          <w:sz w:val="24"/>
          <w:szCs w:val="24"/>
          <w:lang w:val="en-US"/>
        </w:rPr>
        <w:t>nilai</w:t>
      </w:r>
      <w:proofErr w:type="spellEnd"/>
      <w:r w:rsidRPr="00DC4602">
        <w:rPr>
          <w:rFonts w:ascii="Times New Roman" w:eastAsia="Times New Roman" w:hAnsi="Times New Roman" w:cs="Times New Roman"/>
          <w:sz w:val="24"/>
          <w:szCs w:val="24"/>
          <w:lang w:val="en-US"/>
        </w:rPr>
        <w:t xml:space="preserve"> A1 lebih besar </w:t>
      </w:r>
      <w:proofErr w:type="spellStart"/>
      <w:r w:rsidRPr="00DC4602">
        <w:rPr>
          <w:rFonts w:ascii="Times New Roman" w:eastAsia="Times New Roman" w:hAnsi="Times New Roman" w:cs="Times New Roman"/>
          <w:sz w:val="24"/>
          <w:szCs w:val="24"/>
          <w:lang w:val="en-US"/>
        </w:rPr>
        <w:t>dari</w:t>
      </w:r>
      <w:proofErr w:type="spellEnd"/>
      <w:r w:rsidRPr="00DC4602">
        <w:rPr>
          <w:rFonts w:ascii="Times New Roman" w:eastAsia="Times New Roman" w:hAnsi="Times New Roman" w:cs="Times New Roman"/>
          <w:sz w:val="24"/>
          <w:szCs w:val="24"/>
          <w:lang w:val="en-US"/>
        </w:rPr>
        <w:t xml:space="preserve"> 100, atau "</w:t>
      </w:r>
      <w:proofErr w:type="spellStart"/>
      <w:r w:rsidRPr="00DC4602">
        <w:rPr>
          <w:rFonts w:ascii="Times New Roman" w:eastAsia="Times New Roman" w:hAnsi="Times New Roman" w:cs="Times New Roman"/>
          <w:sz w:val="24"/>
          <w:szCs w:val="24"/>
          <w:lang w:val="en-US"/>
        </w:rPr>
        <w:t>Gagal</w:t>
      </w:r>
      <w:proofErr w:type="spellEnd"/>
      <w:r w:rsidRPr="00DC4602">
        <w:rPr>
          <w:rFonts w:ascii="Times New Roman" w:eastAsia="Times New Roman" w:hAnsi="Times New Roman" w:cs="Times New Roman"/>
          <w:sz w:val="24"/>
          <w:szCs w:val="24"/>
          <w:lang w:val="en-US"/>
        </w:rPr>
        <w:t>" jika tidak.</w:t>
      </w:r>
    </w:p>
    <w:p w:rsidR="00DC4602" w:rsidRPr="00DC4602" w:rsidRDefault="00DC4602" w:rsidP="00F96115">
      <w:pPr>
        <w:numPr>
          <w:ilvl w:val="0"/>
          <w:numId w:val="16"/>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b/>
          <w:bCs/>
          <w:sz w:val="24"/>
          <w:szCs w:val="24"/>
          <w:lang w:val="en-US"/>
        </w:rPr>
        <w:t xml:space="preserve">Cara </w:t>
      </w:r>
      <w:proofErr w:type="spellStart"/>
      <w:r w:rsidRPr="00DC4602">
        <w:rPr>
          <w:rFonts w:ascii="Times New Roman" w:eastAsia="Times New Roman" w:hAnsi="Times New Roman" w:cs="Times New Roman"/>
          <w:b/>
          <w:bCs/>
          <w:sz w:val="24"/>
          <w:szCs w:val="24"/>
          <w:lang w:val="en-US"/>
        </w:rPr>
        <w:t>menambahkan</w:t>
      </w:r>
      <w:proofErr w:type="spellEnd"/>
      <w:r w:rsidRPr="00DC4602">
        <w:rPr>
          <w:rFonts w:ascii="Times New Roman" w:eastAsia="Times New Roman" w:hAnsi="Times New Roman" w:cs="Times New Roman"/>
          <w:b/>
          <w:bCs/>
          <w:sz w:val="24"/>
          <w:szCs w:val="24"/>
          <w:lang w:val="en-US"/>
        </w:rPr>
        <w:t xml:space="preserve"> </w:t>
      </w:r>
      <w:proofErr w:type="spellStart"/>
      <w:r w:rsidRPr="00DC4602">
        <w:rPr>
          <w:rFonts w:ascii="Times New Roman" w:eastAsia="Times New Roman" w:hAnsi="Times New Roman" w:cs="Times New Roman"/>
          <w:b/>
          <w:bCs/>
          <w:sz w:val="24"/>
          <w:szCs w:val="24"/>
          <w:lang w:val="en-US"/>
        </w:rPr>
        <w:t>animasi</w:t>
      </w:r>
      <w:proofErr w:type="spellEnd"/>
      <w:r w:rsidRPr="00DC4602">
        <w:rPr>
          <w:rFonts w:ascii="Times New Roman" w:eastAsia="Times New Roman" w:hAnsi="Times New Roman" w:cs="Times New Roman"/>
          <w:b/>
          <w:bCs/>
          <w:sz w:val="24"/>
          <w:szCs w:val="24"/>
          <w:lang w:val="en-US"/>
        </w:rPr>
        <w:t xml:space="preserve"> pada </w:t>
      </w:r>
      <w:proofErr w:type="spellStart"/>
      <w:r w:rsidRPr="00DC4602">
        <w:rPr>
          <w:rFonts w:ascii="Times New Roman" w:eastAsia="Times New Roman" w:hAnsi="Times New Roman" w:cs="Times New Roman"/>
          <w:b/>
          <w:bCs/>
          <w:sz w:val="24"/>
          <w:szCs w:val="24"/>
          <w:lang w:val="en-US"/>
        </w:rPr>
        <w:t>teks</w:t>
      </w:r>
      <w:proofErr w:type="spellEnd"/>
      <w:r w:rsidRPr="00DC4602">
        <w:rPr>
          <w:rFonts w:ascii="Times New Roman" w:eastAsia="Times New Roman" w:hAnsi="Times New Roman" w:cs="Times New Roman"/>
          <w:b/>
          <w:bCs/>
          <w:sz w:val="24"/>
          <w:szCs w:val="24"/>
          <w:lang w:val="en-US"/>
        </w:rPr>
        <w:t xml:space="preserve"> atau </w:t>
      </w:r>
      <w:proofErr w:type="spellStart"/>
      <w:r w:rsidRPr="00DC4602">
        <w:rPr>
          <w:rFonts w:ascii="Times New Roman" w:eastAsia="Times New Roman" w:hAnsi="Times New Roman" w:cs="Times New Roman"/>
          <w:b/>
          <w:bCs/>
          <w:sz w:val="24"/>
          <w:szCs w:val="24"/>
          <w:lang w:val="en-US"/>
        </w:rPr>
        <w:t>objek</w:t>
      </w:r>
      <w:proofErr w:type="spellEnd"/>
      <w:r w:rsidRPr="00DC4602">
        <w:rPr>
          <w:rFonts w:ascii="Times New Roman" w:eastAsia="Times New Roman" w:hAnsi="Times New Roman" w:cs="Times New Roman"/>
          <w:b/>
          <w:bCs/>
          <w:sz w:val="24"/>
          <w:szCs w:val="24"/>
          <w:lang w:val="en-US"/>
        </w:rPr>
        <w:t xml:space="preserve"> di Microsoft PowerPoint:</w:t>
      </w:r>
    </w:p>
    <w:p w:rsidR="00DC4602" w:rsidRPr="00DC4602" w:rsidRDefault="00DC4602" w:rsidP="00F96115">
      <w:pPr>
        <w:numPr>
          <w:ilvl w:val="1"/>
          <w:numId w:val="16"/>
        </w:numPr>
        <w:spacing w:before="100" w:beforeAutospacing="1" w:after="100" w:afterAutospacing="1"/>
        <w:rPr>
          <w:rFonts w:ascii="Times New Roman" w:eastAsia="Times New Roman" w:hAnsi="Times New Roman" w:cs="Times New Roman"/>
          <w:sz w:val="24"/>
          <w:szCs w:val="24"/>
          <w:lang w:val="en-US"/>
        </w:rPr>
      </w:pPr>
      <w:proofErr w:type="spellStart"/>
      <w:r w:rsidRPr="00DC4602">
        <w:rPr>
          <w:rFonts w:ascii="Times New Roman" w:eastAsia="Times New Roman" w:hAnsi="Times New Roman" w:cs="Times New Roman"/>
          <w:sz w:val="24"/>
          <w:szCs w:val="24"/>
          <w:lang w:val="en-US"/>
        </w:rPr>
        <w:t>Pilih</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teks</w:t>
      </w:r>
      <w:proofErr w:type="spellEnd"/>
      <w:r w:rsidRPr="00DC4602">
        <w:rPr>
          <w:rFonts w:ascii="Times New Roman" w:eastAsia="Times New Roman" w:hAnsi="Times New Roman" w:cs="Times New Roman"/>
          <w:sz w:val="24"/>
          <w:szCs w:val="24"/>
          <w:lang w:val="en-US"/>
        </w:rPr>
        <w:t xml:space="preserve"> atau </w:t>
      </w:r>
      <w:proofErr w:type="spellStart"/>
      <w:r w:rsidRPr="00DC4602">
        <w:rPr>
          <w:rFonts w:ascii="Times New Roman" w:eastAsia="Times New Roman" w:hAnsi="Times New Roman" w:cs="Times New Roman"/>
          <w:sz w:val="24"/>
          <w:szCs w:val="24"/>
          <w:lang w:val="en-US"/>
        </w:rPr>
        <w:t>objek</w:t>
      </w:r>
      <w:proofErr w:type="spellEnd"/>
      <w:r w:rsidRPr="00DC4602">
        <w:rPr>
          <w:rFonts w:ascii="Times New Roman" w:eastAsia="Times New Roman" w:hAnsi="Times New Roman" w:cs="Times New Roman"/>
          <w:sz w:val="24"/>
          <w:szCs w:val="24"/>
          <w:lang w:val="en-US"/>
        </w:rPr>
        <w:t xml:space="preserve"> yang </w:t>
      </w:r>
      <w:proofErr w:type="spellStart"/>
      <w:r w:rsidRPr="00DC4602">
        <w:rPr>
          <w:rFonts w:ascii="Times New Roman" w:eastAsia="Times New Roman" w:hAnsi="Times New Roman" w:cs="Times New Roman"/>
          <w:sz w:val="24"/>
          <w:szCs w:val="24"/>
          <w:lang w:val="en-US"/>
        </w:rPr>
        <w:t>ingin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diberi</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animasi</w:t>
      </w:r>
      <w:proofErr w:type="spellEnd"/>
      <w:r w:rsidRPr="00DC4602">
        <w:rPr>
          <w:rFonts w:ascii="Times New Roman" w:eastAsia="Times New Roman" w:hAnsi="Times New Roman" w:cs="Times New Roman"/>
          <w:sz w:val="24"/>
          <w:szCs w:val="24"/>
          <w:lang w:val="en-US"/>
        </w:rPr>
        <w:t>.</w:t>
      </w:r>
    </w:p>
    <w:p w:rsidR="00DC4602" w:rsidRPr="00DC4602" w:rsidRDefault="00DC4602" w:rsidP="00F96115">
      <w:pPr>
        <w:numPr>
          <w:ilvl w:val="1"/>
          <w:numId w:val="16"/>
        </w:numPr>
        <w:spacing w:before="100" w:beforeAutospacing="1" w:after="100" w:afterAutospacing="1"/>
        <w:rPr>
          <w:rFonts w:ascii="Times New Roman" w:eastAsia="Times New Roman" w:hAnsi="Times New Roman" w:cs="Times New Roman"/>
          <w:sz w:val="24"/>
          <w:szCs w:val="24"/>
          <w:lang w:val="en-US"/>
        </w:rPr>
      </w:pPr>
      <w:proofErr w:type="spellStart"/>
      <w:r w:rsidRPr="00DC4602">
        <w:rPr>
          <w:rFonts w:ascii="Times New Roman" w:eastAsia="Times New Roman" w:hAnsi="Times New Roman" w:cs="Times New Roman"/>
          <w:sz w:val="24"/>
          <w:szCs w:val="24"/>
          <w:lang w:val="en-US"/>
        </w:rPr>
        <w:lastRenderedPageBreak/>
        <w:t>Klik</w:t>
      </w:r>
      <w:proofErr w:type="spellEnd"/>
      <w:r w:rsidRPr="00DC4602">
        <w:rPr>
          <w:rFonts w:ascii="Times New Roman" w:eastAsia="Times New Roman" w:hAnsi="Times New Roman" w:cs="Times New Roman"/>
          <w:sz w:val="24"/>
          <w:szCs w:val="24"/>
          <w:lang w:val="en-US"/>
        </w:rPr>
        <w:t xml:space="preserve"> tab </w:t>
      </w:r>
      <w:r w:rsidRPr="00DC4602">
        <w:rPr>
          <w:rFonts w:ascii="Times New Roman" w:eastAsia="Times New Roman" w:hAnsi="Times New Roman" w:cs="Times New Roman"/>
          <w:b/>
          <w:bCs/>
          <w:sz w:val="24"/>
          <w:szCs w:val="24"/>
          <w:lang w:val="en-US"/>
        </w:rPr>
        <w:t>Animations</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pilih</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animasi</w:t>
      </w:r>
      <w:proofErr w:type="spellEnd"/>
      <w:r w:rsidRPr="00DC4602">
        <w:rPr>
          <w:rFonts w:ascii="Times New Roman" w:eastAsia="Times New Roman" w:hAnsi="Times New Roman" w:cs="Times New Roman"/>
          <w:sz w:val="24"/>
          <w:szCs w:val="24"/>
          <w:lang w:val="en-US"/>
        </w:rPr>
        <w:t xml:space="preserve"> yang </w:t>
      </w:r>
      <w:proofErr w:type="spellStart"/>
      <w:r w:rsidRPr="00DC4602">
        <w:rPr>
          <w:rFonts w:ascii="Times New Roman" w:eastAsia="Times New Roman" w:hAnsi="Times New Roman" w:cs="Times New Roman"/>
          <w:sz w:val="24"/>
          <w:szCs w:val="24"/>
          <w:lang w:val="en-US"/>
        </w:rPr>
        <w:t>diinginkan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dari</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grup</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animasi</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lalu</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sesuaikan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efek</w:t>
      </w:r>
      <w:proofErr w:type="spellEnd"/>
      <w:r w:rsidRPr="00DC4602">
        <w:rPr>
          <w:rFonts w:ascii="Times New Roman" w:eastAsia="Times New Roman" w:hAnsi="Times New Roman" w:cs="Times New Roman"/>
          <w:sz w:val="24"/>
          <w:szCs w:val="24"/>
          <w:lang w:val="en-US"/>
        </w:rPr>
        <w:t xml:space="preserve"> dengan </w:t>
      </w:r>
      <w:proofErr w:type="spellStart"/>
      <w:r w:rsidRPr="00DC4602">
        <w:rPr>
          <w:rFonts w:ascii="Times New Roman" w:eastAsia="Times New Roman" w:hAnsi="Times New Roman" w:cs="Times New Roman"/>
          <w:sz w:val="24"/>
          <w:szCs w:val="24"/>
          <w:lang w:val="en-US"/>
        </w:rPr>
        <w:t>memilih</w:t>
      </w:r>
      <w:proofErr w:type="spellEnd"/>
      <w:r w:rsidRPr="00DC4602">
        <w:rPr>
          <w:rFonts w:ascii="Times New Roman" w:eastAsia="Times New Roman" w:hAnsi="Times New Roman" w:cs="Times New Roman"/>
          <w:sz w:val="24"/>
          <w:szCs w:val="24"/>
          <w:lang w:val="en-US"/>
        </w:rPr>
        <w:t xml:space="preserve"> </w:t>
      </w:r>
      <w:r w:rsidRPr="00DC4602">
        <w:rPr>
          <w:rFonts w:ascii="Times New Roman" w:eastAsia="Times New Roman" w:hAnsi="Times New Roman" w:cs="Times New Roman"/>
          <w:b/>
          <w:bCs/>
          <w:sz w:val="24"/>
          <w:szCs w:val="24"/>
          <w:lang w:val="en-US"/>
        </w:rPr>
        <w:t>Animation Pane</w:t>
      </w:r>
      <w:r w:rsidRPr="00DC4602">
        <w:rPr>
          <w:rFonts w:ascii="Times New Roman" w:eastAsia="Times New Roman" w:hAnsi="Times New Roman" w:cs="Times New Roman"/>
          <w:sz w:val="24"/>
          <w:szCs w:val="24"/>
          <w:lang w:val="en-US"/>
        </w:rPr>
        <w:t xml:space="preserve"> jika </w:t>
      </w:r>
      <w:proofErr w:type="spellStart"/>
      <w:r w:rsidRPr="00DC4602">
        <w:rPr>
          <w:rFonts w:ascii="Times New Roman" w:eastAsia="Times New Roman" w:hAnsi="Times New Roman" w:cs="Times New Roman"/>
          <w:sz w:val="24"/>
          <w:szCs w:val="24"/>
          <w:lang w:val="en-US"/>
        </w:rPr>
        <w:t>ingin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menyesuaikan</w:t>
      </w:r>
      <w:proofErr w:type="spellEnd"/>
      <w:r w:rsidRPr="00DC4602">
        <w:rPr>
          <w:rFonts w:ascii="Times New Roman" w:eastAsia="Times New Roman" w:hAnsi="Times New Roman" w:cs="Times New Roman"/>
          <w:sz w:val="24"/>
          <w:szCs w:val="24"/>
          <w:lang w:val="en-US"/>
        </w:rPr>
        <w:t xml:space="preserve"> lebih lanjut.</w:t>
      </w:r>
    </w:p>
    <w:p w:rsidR="00DC4602" w:rsidRPr="00DC4602" w:rsidRDefault="00DC4602" w:rsidP="00F96115">
      <w:pPr>
        <w:numPr>
          <w:ilvl w:val="0"/>
          <w:numId w:val="16"/>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b/>
          <w:bCs/>
          <w:sz w:val="24"/>
          <w:szCs w:val="24"/>
          <w:lang w:val="en-US"/>
        </w:rPr>
        <w:t xml:space="preserve">Cara </w:t>
      </w:r>
      <w:proofErr w:type="spellStart"/>
      <w:r w:rsidRPr="00DC4602">
        <w:rPr>
          <w:rFonts w:ascii="Times New Roman" w:eastAsia="Times New Roman" w:hAnsi="Times New Roman" w:cs="Times New Roman"/>
          <w:b/>
          <w:bCs/>
          <w:sz w:val="24"/>
          <w:szCs w:val="24"/>
          <w:lang w:val="en-US"/>
        </w:rPr>
        <w:t>menyisipkan</w:t>
      </w:r>
      <w:proofErr w:type="spellEnd"/>
      <w:r w:rsidRPr="00DC4602">
        <w:rPr>
          <w:rFonts w:ascii="Times New Roman" w:eastAsia="Times New Roman" w:hAnsi="Times New Roman" w:cs="Times New Roman"/>
          <w:b/>
          <w:bCs/>
          <w:sz w:val="24"/>
          <w:szCs w:val="24"/>
          <w:lang w:val="en-US"/>
        </w:rPr>
        <w:t xml:space="preserve"> video atau audio ke dalam slide di Microsoft PowerPoint:</w:t>
      </w:r>
    </w:p>
    <w:p w:rsidR="00DC4602" w:rsidRPr="00DC4602" w:rsidRDefault="00DC4602" w:rsidP="00F96115">
      <w:pPr>
        <w:numPr>
          <w:ilvl w:val="1"/>
          <w:numId w:val="16"/>
        </w:numPr>
        <w:spacing w:before="100" w:beforeAutospacing="1" w:after="100" w:afterAutospacing="1"/>
        <w:rPr>
          <w:rFonts w:ascii="Times New Roman" w:eastAsia="Times New Roman" w:hAnsi="Times New Roman" w:cs="Times New Roman"/>
          <w:sz w:val="24"/>
          <w:szCs w:val="24"/>
          <w:lang w:val="en-US"/>
        </w:rPr>
      </w:pPr>
      <w:proofErr w:type="spellStart"/>
      <w:r w:rsidRPr="00DC4602">
        <w:rPr>
          <w:rFonts w:ascii="Times New Roman" w:eastAsia="Times New Roman" w:hAnsi="Times New Roman" w:cs="Times New Roman"/>
          <w:sz w:val="24"/>
          <w:szCs w:val="24"/>
          <w:lang w:val="en-US"/>
        </w:rPr>
        <w:t>Pilih</w:t>
      </w:r>
      <w:proofErr w:type="spellEnd"/>
      <w:r w:rsidRPr="00DC4602">
        <w:rPr>
          <w:rFonts w:ascii="Times New Roman" w:eastAsia="Times New Roman" w:hAnsi="Times New Roman" w:cs="Times New Roman"/>
          <w:sz w:val="24"/>
          <w:szCs w:val="24"/>
          <w:lang w:val="en-US"/>
        </w:rPr>
        <w:t xml:space="preserve"> slide </w:t>
      </w:r>
      <w:proofErr w:type="spellStart"/>
      <w:r w:rsidRPr="00DC4602">
        <w:rPr>
          <w:rFonts w:ascii="Times New Roman" w:eastAsia="Times New Roman" w:hAnsi="Times New Roman" w:cs="Times New Roman"/>
          <w:sz w:val="24"/>
          <w:szCs w:val="24"/>
          <w:lang w:val="en-US"/>
        </w:rPr>
        <w:t>tempat</w:t>
      </w:r>
      <w:proofErr w:type="spellEnd"/>
      <w:r w:rsidRPr="00DC4602">
        <w:rPr>
          <w:rFonts w:ascii="Times New Roman" w:eastAsia="Times New Roman" w:hAnsi="Times New Roman" w:cs="Times New Roman"/>
          <w:sz w:val="24"/>
          <w:szCs w:val="24"/>
          <w:lang w:val="en-US"/>
        </w:rPr>
        <w:t xml:space="preserve"> Anda </w:t>
      </w:r>
      <w:proofErr w:type="spellStart"/>
      <w:r w:rsidRPr="00DC4602">
        <w:rPr>
          <w:rFonts w:ascii="Times New Roman" w:eastAsia="Times New Roman" w:hAnsi="Times New Roman" w:cs="Times New Roman"/>
          <w:sz w:val="24"/>
          <w:szCs w:val="24"/>
          <w:lang w:val="en-US"/>
        </w:rPr>
        <w:t>ingin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menambahkan</w:t>
      </w:r>
      <w:proofErr w:type="spellEnd"/>
      <w:r w:rsidRPr="00DC4602">
        <w:rPr>
          <w:rFonts w:ascii="Times New Roman" w:eastAsia="Times New Roman" w:hAnsi="Times New Roman" w:cs="Times New Roman"/>
          <w:sz w:val="24"/>
          <w:szCs w:val="24"/>
          <w:lang w:val="en-US"/>
        </w:rPr>
        <w:t xml:space="preserve"> media.</w:t>
      </w:r>
    </w:p>
    <w:p w:rsidR="00DC4602" w:rsidRPr="00DC4602" w:rsidRDefault="00DC4602" w:rsidP="00F96115">
      <w:pPr>
        <w:numPr>
          <w:ilvl w:val="1"/>
          <w:numId w:val="16"/>
        </w:numPr>
        <w:spacing w:before="100" w:beforeAutospacing="1" w:after="100" w:afterAutospacing="1"/>
        <w:rPr>
          <w:rFonts w:ascii="Times New Roman" w:eastAsia="Times New Roman" w:hAnsi="Times New Roman" w:cs="Times New Roman"/>
          <w:sz w:val="24"/>
          <w:szCs w:val="24"/>
          <w:lang w:val="en-US"/>
        </w:rPr>
      </w:pPr>
      <w:proofErr w:type="spellStart"/>
      <w:r w:rsidRPr="00DC4602">
        <w:rPr>
          <w:rFonts w:ascii="Times New Roman" w:eastAsia="Times New Roman" w:hAnsi="Times New Roman" w:cs="Times New Roman"/>
          <w:sz w:val="24"/>
          <w:szCs w:val="24"/>
          <w:lang w:val="en-US"/>
        </w:rPr>
        <w:t>Klik</w:t>
      </w:r>
      <w:proofErr w:type="spellEnd"/>
      <w:r w:rsidRPr="00DC4602">
        <w:rPr>
          <w:rFonts w:ascii="Times New Roman" w:eastAsia="Times New Roman" w:hAnsi="Times New Roman" w:cs="Times New Roman"/>
          <w:sz w:val="24"/>
          <w:szCs w:val="24"/>
          <w:lang w:val="en-US"/>
        </w:rPr>
        <w:t xml:space="preserve"> tab </w:t>
      </w:r>
      <w:r w:rsidRPr="00DC4602">
        <w:rPr>
          <w:rFonts w:ascii="Times New Roman" w:eastAsia="Times New Roman" w:hAnsi="Times New Roman" w:cs="Times New Roman"/>
          <w:b/>
          <w:bCs/>
          <w:sz w:val="24"/>
          <w:szCs w:val="24"/>
          <w:lang w:val="en-US"/>
        </w:rPr>
        <w:t>Insert</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pilih</w:t>
      </w:r>
      <w:proofErr w:type="spellEnd"/>
      <w:r w:rsidRPr="00DC4602">
        <w:rPr>
          <w:rFonts w:ascii="Times New Roman" w:eastAsia="Times New Roman" w:hAnsi="Times New Roman" w:cs="Times New Roman"/>
          <w:sz w:val="24"/>
          <w:szCs w:val="24"/>
          <w:lang w:val="en-US"/>
        </w:rPr>
        <w:t xml:space="preserve"> </w:t>
      </w:r>
      <w:r w:rsidRPr="00DC4602">
        <w:rPr>
          <w:rFonts w:ascii="Times New Roman" w:eastAsia="Times New Roman" w:hAnsi="Times New Roman" w:cs="Times New Roman"/>
          <w:b/>
          <w:bCs/>
          <w:sz w:val="24"/>
          <w:szCs w:val="24"/>
          <w:lang w:val="en-US"/>
        </w:rPr>
        <w:t>Video</w:t>
      </w:r>
      <w:r w:rsidRPr="00DC4602">
        <w:rPr>
          <w:rFonts w:ascii="Times New Roman" w:eastAsia="Times New Roman" w:hAnsi="Times New Roman" w:cs="Times New Roman"/>
          <w:sz w:val="24"/>
          <w:szCs w:val="24"/>
          <w:lang w:val="en-US"/>
        </w:rPr>
        <w:t xml:space="preserve"> atau </w:t>
      </w:r>
      <w:r w:rsidRPr="00DC4602">
        <w:rPr>
          <w:rFonts w:ascii="Times New Roman" w:eastAsia="Times New Roman" w:hAnsi="Times New Roman" w:cs="Times New Roman"/>
          <w:b/>
          <w:bCs/>
          <w:sz w:val="24"/>
          <w:szCs w:val="24"/>
          <w:lang w:val="en-US"/>
        </w:rPr>
        <w:t>Audio</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pilih</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sumber</w:t>
      </w:r>
      <w:proofErr w:type="spellEnd"/>
      <w:r w:rsidRPr="00DC4602">
        <w:rPr>
          <w:rFonts w:ascii="Times New Roman" w:eastAsia="Times New Roman" w:hAnsi="Times New Roman" w:cs="Times New Roman"/>
          <w:sz w:val="24"/>
          <w:szCs w:val="24"/>
          <w:lang w:val="en-US"/>
        </w:rPr>
        <w:t xml:space="preserve"> file media yang </w:t>
      </w:r>
      <w:proofErr w:type="spellStart"/>
      <w:r w:rsidRPr="00DC4602">
        <w:rPr>
          <w:rFonts w:ascii="Times New Roman" w:eastAsia="Times New Roman" w:hAnsi="Times New Roman" w:cs="Times New Roman"/>
          <w:sz w:val="24"/>
          <w:szCs w:val="24"/>
          <w:lang w:val="en-US"/>
        </w:rPr>
        <w:t>ingin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disisipkan</w:t>
      </w:r>
      <w:proofErr w:type="spellEnd"/>
      <w:r w:rsidRPr="00DC4602">
        <w:rPr>
          <w:rFonts w:ascii="Times New Roman" w:eastAsia="Times New Roman" w:hAnsi="Times New Roman" w:cs="Times New Roman"/>
          <w:sz w:val="24"/>
          <w:szCs w:val="24"/>
          <w:lang w:val="en-US"/>
        </w:rPr>
        <w:t>.</w:t>
      </w:r>
    </w:p>
    <w:p w:rsidR="00DC4602" w:rsidRPr="00DC4602" w:rsidRDefault="00DC4602" w:rsidP="00F96115">
      <w:pPr>
        <w:numPr>
          <w:ilvl w:val="0"/>
          <w:numId w:val="16"/>
        </w:numPr>
        <w:spacing w:before="100" w:beforeAutospacing="1" w:after="100" w:afterAutospacing="1"/>
        <w:rPr>
          <w:rFonts w:ascii="Times New Roman" w:eastAsia="Times New Roman" w:hAnsi="Times New Roman" w:cs="Times New Roman"/>
          <w:sz w:val="24"/>
          <w:szCs w:val="24"/>
          <w:lang w:val="en-US"/>
        </w:rPr>
      </w:pPr>
      <w:proofErr w:type="spellStart"/>
      <w:r w:rsidRPr="00DC4602">
        <w:rPr>
          <w:rFonts w:ascii="Times New Roman" w:eastAsia="Times New Roman" w:hAnsi="Times New Roman" w:cs="Times New Roman"/>
          <w:b/>
          <w:bCs/>
          <w:sz w:val="24"/>
          <w:szCs w:val="24"/>
          <w:lang w:val="en-US"/>
        </w:rPr>
        <w:t>Apa</w:t>
      </w:r>
      <w:proofErr w:type="spellEnd"/>
      <w:r w:rsidRPr="00DC4602">
        <w:rPr>
          <w:rFonts w:ascii="Times New Roman" w:eastAsia="Times New Roman" w:hAnsi="Times New Roman" w:cs="Times New Roman"/>
          <w:b/>
          <w:bCs/>
          <w:sz w:val="24"/>
          <w:szCs w:val="24"/>
          <w:lang w:val="en-US"/>
        </w:rPr>
        <w:t xml:space="preserve"> yang dimaksud dengan Absolute Reference </w:t>
      </w:r>
      <w:proofErr w:type="spellStart"/>
      <w:r w:rsidRPr="00DC4602">
        <w:rPr>
          <w:rFonts w:ascii="Times New Roman" w:eastAsia="Times New Roman" w:hAnsi="Times New Roman" w:cs="Times New Roman"/>
          <w:b/>
          <w:bCs/>
          <w:sz w:val="24"/>
          <w:szCs w:val="24"/>
          <w:lang w:val="en-US"/>
        </w:rPr>
        <w:t>dan</w:t>
      </w:r>
      <w:proofErr w:type="spellEnd"/>
      <w:r w:rsidRPr="00DC4602">
        <w:rPr>
          <w:rFonts w:ascii="Times New Roman" w:eastAsia="Times New Roman" w:hAnsi="Times New Roman" w:cs="Times New Roman"/>
          <w:b/>
          <w:bCs/>
          <w:sz w:val="24"/>
          <w:szCs w:val="24"/>
          <w:lang w:val="en-US"/>
        </w:rPr>
        <w:t xml:space="preserve"> Relative Reference dalam </w:t>
      </w:r>
      <w:proofErr w:type="spellStart"/>
      <w:r w:rsidRPr="00DC4602">
        <w:rPr>
          <w:rFonts w:ascii="Times New Roman" w:eastAsia="Times New Roman" w:hAnsi="Times New Roman" w:cs="Times New Roman"/>
          <w:b/>
          <w:bCs/>
          <w:sz w:val="24"/>
          <w:szCs w:val="24"/>
          <w:lang w:val="en-US"/>
        </w:rPr>
        <w:t>rumus</w:t>
      </w:r>
      <w:proofErr w:type="spellEnd"/>
      <w:r w:rsidRPr="00DC4602">
        <w:rPr>
          <w:rFonts w:ascii="Times New Roman" w:eastAsia="Times New Roman" w:hAnsi="Times New Roman" w:cs="Times New Roman"/>
          <w:b/>
          <w:bCs/>
          <w:sz w:val="24"/>
          <w:szCs w:val="24"/>
          <w:lang w:val="en-US"/>
        </w:rPr>
        <w:t xml:space="preserve"> Excel:</w:t>
      </w:r>
    </w:p>
    <w:p w:rsidR="00DC4602" w:rsidRPr="00DC4602" w:rsidRDefault="00DC4602" w:rsidP="00F96115">
      <w:pPr>
        <w:numPr>
          <w:ilvl w:val="1"/>
          <w:numId w:val="16"/>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b/>
          <w:bCs/>
          <w:sz w:val="24"/>
          <w:szCs w:val="24"/>
          <w:lang w:val="en-US"/>
        </w:rPr>
        <w:t>Relative Reference</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contoh</w:t>
      </w:r>
      <w:proofErr w:type="spellEnd"/>
      <w:r w:rsidRPr="00DC4602">
        <w:rPr>
          <w:rFonts w:ascii="Times New Roman" w:eastAsia="Times New Roman" w:hAnsi="Times New Roman" w:cs="Times New Roman"/>
          <w:sz w:val="24"/>
          <w:szCs w:val="24"/>
          <w:lang w:val="en-US"/>
        </w:rPr>
        <w:t xml:space="preserve">: A1) </w:t>
      </w:r>
      <w:proofErr w:type="spellStart"/>
      <w:proofErr w:type="gramStart"/>
      <w:r w:rsidRPr="00DC4602">
        <w:rPr>
          <w:rFonts w:ascii="Times New Roman" w:eastAsia="Times New Roman" w:hAnsi="Times New Roman" w:cs="Times New Roman"/>
          <w:sz w:val="24"/>
          <w:szCs w:val="24"/>
          <w:lang w:val="en-US"/>
        </w:rPr>
        <w:t>akan</w:t>
      </w:r>
      <w:proofErr w:type="spellEnd"/>
      <w:proofErr w:type="gram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berubah</w:t>
      </w:r>
      <w:proofErr w:type="spellEnd"/>
      <w:r w:rsidRPr="00DC4602">
        <w:rPr>
          <w:rFonts w:ascii="Times New Roman" w:eastAsia="Times New Roman" w:hAnsi="Times New Roman" w:cs="Times New Roman"/>
          <w:sz w:val="24"/>
          <w:szCs w:val="24"/>
          <w:lang w:val="en-US"/>
        </w:rPr>
        <w:t xml:space="preserve"> jika </w:t>
      </w:r>
      <w:proofErr w:type="spellStart"/>
      <w:r w:rsidRPr="00DC4602">
        <w:rPr>
          <w:rFonts w:ascii="Times New Roman" w:eastAsia="Times New Roman" w:hAnsi="Times New Roman" w:cs="Times New Roman"/>
          <w:sz w:val="24"/>
          <w:szCs w:val="24"/>
          <w:lang w:val="en-US"/>
        </w:rPr>
        <w:t>rumus</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disalin</w:t>
      </w:r>
      <w:proofErr w:type="spellEnd"/>
      <w:r w:rsidRPr="00DC4602">
        <w:rPr>
          <w:rFonts w:ascii="Times New Roman" w:eastAsia="Times New Roman" w:hAnsi="Times New Roman" w:cs="Times New Roman"/>
          <w:sz w:val="24"/>
          <w:szCs w:val="24"/>
          <w:lang w:val="en-US"/>
        </w:rPr>
        <w:t xml:space="preserve"> ke </w:t>
      </w:r>
      <w:proofErr w:type="spellStart"/>
      <w:r w:rsidRPr="00DC4602">
        <w:rPr>
          <w:rFonts w:ascii="Times New Roman" w:eastAsia="Times New Roman" w:hAnsi="Times New Roman" w:cs="Times New Roman"/>
          <w:sz w:val="24"/>
          <w:szCs w:val="24"/>
          <w:lang w:val="en-US"/>
        </w:rPr>
        <w:t>sel</w:t>
      </w:r>
      <w:proofErr w:type="spellEnd"/>
      <w:r w:rsidRPr="00DC4602">
        <w:rPr>
          <w:rFonts w:ascii="Times New Roman" w:eastAsia="Times New Roman" w:hAnsi="Times New Roman" w:cs="Times New Roman"/>
          <w:sz w:val="24"/>
          <w:szCs w:val="24"/>
          <w:lang w:val="en-US"/>
        </w:rPr>
        <w:t xml:space="preserve"> lain.</w:t>
      </w:r>
    </w:p>
    <w:p w:rsidR="00DC4602" w:rsidRPr="00DC4602" w:rsidRDefault="00DC4602" w:rsidP="00F96115">
      <w:pPr>
        <w:numPr>
          <w:ilvl w:val="1"/>
          <w:numId w:val="16"/>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b/>
          <w:bCs/>
          <w:sz w:val="24"/>
          <w:szCs w:val="24"/>
          <w:lang w:val="en-US"/>
        </w:rPr>
        <w:t>Absolute Reference</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contoh</w:t>
      </w:r>
      <w:proofErr w:type="spellEnd"/>
      <w:r w:rsidRPr="00DC4602">
        <w:rPr>
          <w:rFonts w:ascii="Times New Roman" w:eastAsia="Times New Roman" w:hAnsi="Times New Roman" w:cs="Times New Roman"/>
          <w:sz w:val="24"/>
          <w:szCs w:val="24"/>
          <w:lang w:val="en-US"/>
        </w:rPr>
        <w:t xml:space="preserve">: $A$1) tidak </w:t>
      </w:r>
      <w:proofErr w:type="spellStart"/>
      <w:proofErr w:type="gramStart"/>
      <w:r w:rsidRPr="00DC4602">
        <w:rPr>
          <w:rFonts w:ascii="Times New Roman" w:eastAsia="Times New Roman" w:hAnsi="Times New Roman" w:cs="Times New Roman"/>
          <w:sz w:val="24"/>
          <w:szCs w:val="24"/>
          <w:lang w:val="en-US"/>
        </w:rPr>
        <w:t>akan</w:t>
      </w:r>
      <w:proofErr w:type="spellEnd"/>
      <w:proofErr w:type="gram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berubah</w:t>
      </w:r>
      <w:proofErr w:type="spellEnd"/>
      <w:r w:rsidRPr="00DC4602">
        <w:rPr>
          <w:rFonts w:ascii="Times New Roman" w:eastAsia="Times New Roman" w:hAnsi="Times New Roman" w:cs="Times New Roman"/>
          <w:sz w:val="24"/>
          <w:szCs w:val="24"/>
          <w:lang w:val="en-US"/>
        </w:rPr>
        <w:t xml:space="preserve"> saat </w:t>
      </w:r>
      <w:proofErr w:type="spellStart"/>
      <w:r w:rsidRPr="00DC4602">
        <w:rPr>
          <w:rFonts w:ascii="Times New Roman" w:eastAsia="Times New Roman" w:hAnsi="Times New Roman" w:cs="Times New Roman"/>
          <w:sz w:val="24"/>
          <w:szCs w:val="24"/>
          <w:lang w:val="en-US"/>
        </w:rPr>
        <w:t>rumus</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disalin</w:t>
      </w:r>
      <w:proofErr w:type="spellEnd"/>
      <w:r w:rsidRPr="00DC4602">
        <w:rPr>
          <w:rFonts w:ascii="Times New Roman" w:eastAsia="Times New Roman" w:hAnsi="Times New Roman" w:cs="Times New Roman"/>
          <w:sz w:val="24"/>
          <w:szCs w:val="24"/>
          <w:lang w:val="en-US"/>
        </w:rPr>
        <w:t xml:space="preserve"> ke </w:t>
      </w:r>
      <w:proofErr w:type="spellStart"/>
      <w:r w:rsidRPr="00DC4602">
        <w:rPr>
          <w:rFonts w:ascii="Times New Roman" w:eastAsia="Times New Roman" w:hAnsi="Times New Roman" w:cs="Times New Roman"/>
          <w:sz w:val="24"/>
          <w:szCs w:val="24"/>
          <w:lang w:val="en-US"/>
        </w:rPr>
        <w:t>sel</w:t>
      </w:r>
      <w:proofErr w:type="spellEnd"/>
      <w:r w:rsidRPr="00DC4602">
        <w:rPr>
          <w:rFonts w:ascii="Times New Roman" w:eastAsia="Times New Roman" w:hAnsi="Times New Roman" w:cs="Times New Roman"/>
          <w:sz w:val="24"/>
          <w:szCs w:val="24"/>
          <w:lang w:val="en-US"/>
        </w:rPr>
        <w:t xml:space="preserve"> lain.</w:t>
      </w:r>
    </w:p>
    <w:p w:rsidR="00DC4602" w:rsidRPr="00DC4602" w:rsidRDefault="00DC4602" w:rsidP="00F96115">
      <w:pPr>
        <w:numPr>
          <w:ilvl w:val="0"/>
          <w:numId w:val="16"/>
        </w:numPr>
        <w:spacing w:before="100" w:beforeAutospacing="1" w:after="100" w:afterAutospacing="1"/>
        <w:rPr>
          <w:rFonts w:ascii="Times New Roman" w:eastAsia="Times New Roman" w:hAnsi="Times New Roman" w:cs="Times New Roman"/>
          <w:sz w:val="24"/>
          <w:szCs w:val="24"/>
          <w:lang w:val="en-US"/>
        </w:rPr>
      </w:pPr>
      <w:proofErr w:type="spellStart"/>
      <w:proofErr w:type="gramStart"/>
      <w:r w:rsidRPr="00DC4602">
        <w:rPr>
          <w:rFonts w:ascii="Times New Roman" w:eastAsia="Times New Roman" w:hAnsi="Times New Roman" w:cs="Times New Roman"/>
          <w:b/>
          <w:bCs/>
          <w:sz w:val="24"/>
          <w:szCs w:val="24"/>
          <w:lang w:val="en-US"/>
        </w:rPr>
        <w:t>Apa</w:t>
      </w:r>
      <w:proofErr w:type="spellEnd"/>
      <w:proofErr w:type="gramEnd"/>
      <w:r w:rsidRPr="00DC4602">
        <w:rPr>
          <w:rFonts w:ascii="Times New Roman" w:eastAsia="Times New Roman" w:hAnsi="Times New Roman" w:cs="Times New Roman"/>
          <w:b/>
          <w:bCs/>
          <w:sz w:val="24"/>
          <w:szCs w:val="24"/>
          <w:lang w:val="en-US"/>
        </w:rPr>
        <w:t xml:space="preserve"> itu Header </w:t>
      </w:r>
      <w:proofErr w:type="spellStart"/>
      <w:r w:rsidRPr="00DC4602">
        <w:rPr>
          <w:rFonts w:ascii="Times New Roman" w:eastAsia="Times New Roman" w:hAnsi="Times New Roman" w:cs="Times New Roman"/>
          <w:b/>
          <w:bCs/>
          <w:sz w:val="24"/>
          <w:szCs w:val="24"/>
          <w:lang w:val="en-US"/>
        </w:rPr>
        <w:t>dan</w:t>
      </w:r>
      <w:proofErr w:type="spellEnd"/>
      <w:r w:rsidRPr="00DC4602">
        <w:rPr>
          <w:rFonts w:ascii="Times New Roman" w:eastAsia="Times New Roman" w:hAnsi="Times New Roman" w:cs="Times New Roman"/>
          <w:b/>
          <w:bCs/>
          <w:sz w:val="24"/>
          <w:szCs w:val="24"/>
          <w:lang w:val="en-US"/>
        </w:rPr>
        <w:t xml:space="preserve"> Footer dalam </w:t>
      </w:r>
      <w:proofErr w:type="spellStart"/>
      <w:r w:rsidRPr="00DC4602">
        <w:rPr>
          <w:rFonts w:ascii="Times New Roman" w:eastAsia="Times New Roman" w:hAnsi="Times New Roman" w:cs="Times New Roman"/>
          <w:b/>
          <w:bCs/>
          <w:sz w:val="24"/>
          <w:szCs w:val="24"/>
          <w:lang w:val="en-US"/>
        </w:rPr>
        <w:t>dokumen</w:t>
      </w:r>
      <w:proofErr w:type="spellEnd"/>
      <w:r w:rsidRPr="00DC4602">
        <w:rPr>
          <w:rFonts w:ascii="Times New Roman" w:eastAsia="Times New Roman" w:hAnsi="Times New Roman" w:cs="Times New Roman"/>
          <w:b/>
          <w:bCs/>
          <w:sz w:val="24"/>
          <w:szCs w:val="24"/>
          <w:lang w:val="en-US"/>
        </w:rPr>
        <w:t xml:space="preserve"> Microsoft Word?</w:t>
      </w:r>
    </w:p>
    <w:p w:rsidR="00DC4602" w:rsidRPr="00DC4602" w:rsidRDefault="00DC4602" w:rsidP="00F96115">
      <w:pPr>
        <w:numPr>
          <w:ilvl w:val="0"/>
          <w:numId w:val="17"/>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b/>
          <w:bCs/>
          <w:sz w:val="24"/>
          <w:szCs w:val="24"/>
          <w:lang w:val="en-US"/>
        </w:rPr>
        <w:t>Header</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dan</w:t>
      </w:r>
      <w:proofErr w:type="spellEnd"/>
      <w:r w:rsidRPr="00DC4602">
        <w:rPr>
          <w:rFonts w:ascii="Times New Roman" w:eastAsia="Times New Roman" w:hAnsi="Times New Roman" w:cs="Times New Roman"/>
          <w:sz w:val="24"/>
          <w:szCs w:val="24"/>
          <w:lang w:val="en-US"/>
        </w:rPr>
        <w:t xml:space="preserve"> </w:t>
      </w:r>
      <w:r w:rsidRPr="00DC4602">
        <w:rPr>
          <w:rFonts w:ascii="Times New Roman" w:eastAsia="Times New Roman" w:hAnsi="Times New Roman" w:cs="Times New Roman"/>
          <w:b/>
          <w:bCs/>
          <w:sz w:val="24"/>
          <w:szCs w:val="24"/>
          <w:lang w:val="en-US"/>
        </w:rPr>
        <w:t>Footer</w:t>
      </w:r>
      <w:r w:rsidRPr="00DC4602">
        <w:rPr>
          <w:rFonts w:ascii="Times New Roman" w:eastAsia="Times New Roman" w:hAnsi="Times New Roman" w:cs="Times New Roman"/>
          <w:sz w:val="24"/>
          <w:szCs w:val="24"/>
          <w:lang w:val="en-US"/>
        </w:rPr>
        <w:t xml:space="preserve"> adalah </w:t>
      </w:r>
      <w:proofErr w:type="spellStart"/>
      <w:r w:rsidRPr="00DC4602">
        <w:rPr>
          <w:rFonts w:ascii="Times New Roman" w:eastAsia="Times New Roman" w:hAnsi="Times New Roman" w:cs="Times New Roman"/>
          <w:sz w:val="24"/>
          <w:szCs w:val="24"/>
          <w:lang w:val="en-US"/>
        </w:rPr>
        <w:t>bagian</w:t>
      </w:r>
      <w:proofErr w:type="spellEnd"/>
      <w:r w:rsidRPr="00DC4602">
        <w:rPr>
          <w:rFonts w:ascii="Times New Roman" w:eastAsia="Times New Roman" w:hAnsi="Times New Roman" w:cs="Times New Roman"/>
          <w:sz w:val="24"/>
          <w:szCs w:val="24"/>
          <w:lang w:val="en-US"/>
        </w:rPr>
        <w:t xml:space="preserve"> atas </w:t>
      </w:r>
      <w:proofErr w:type="spellStart"/>
      <w:r w:rsidRPr="00DC4602">
        <w:rPr>
          <w:rFonts w:ascii="Times New Roman" w:eastAsia="Times New Roman" w:hAnsi="Times New Roman" w:cs="Times New Roman"/>
          <w:sz w:val="24"/>
          <w:szCs w:val="24"/>
          <w:lang w:val="en-US"/>
        </w:rPr>
        <w:t>dan</w:t>
      </w:r>
      <w:proofErr w:type="spellEnd"/>
      <w:r w:rsidRPr="00DC4602">
        <w:rPr>
          <w:rFonts w:ascii="Times New Roman" w:eastAsia="Times New Roman" w:hAnsi="Times New Roman" w:cs="Times New Roman"/>
          <w:sz w:val="24"/>
          <w:szCs w:val="24"/>
          <w:lang w:val="en-US"/>
        </w:rPr>
        <w:t xml:space="preserve"> bawah halaman </w:t>
      </w:r>
      <w:proofErr w:type="spellStart"/>
      <w:r w:rsidRPr="00DC4602">
        <w:rPr>
          <w:rFonts w:ascii="Times New Roman" w:eastAsia="Times New Roman" w:hAnsi="Times New Roman" w:cs="Times New Roman"/>
          <w:sz w:val="24"/>
          <w:szCs w:val="24"/>
          <w:lang w:val="en-US"/>
        </w:rPr>
        <w:t>dokumen</w:t>
      </w:r>
      <w:proofErr w:type="spellEnd"/>
      <w:r w:rsidRPr="00DC4602">
        <w:rPr>
          <w:rFonts w:ascii="Times New Roman" w:eastAsia="Times New Roman" w:hAnsi="Times New Roman" w:cs="Times New Roman"/>
          <w:sz w:val="24"/>
          <w:szCs w:val="24"/>
          <w:lang w:val="en-US"/>
        </w:rPr>
        <w:t xml:space="preserve"> yang sering digunakan </w:t>
      </w:r>
      <w:proofErr w:type="spellStart"/>
      <w:r w:rsidRPr="00DC4602">
        <w:rPr>
          <w:rFonts w:ascii="Times New Roman" w:eastAsia="Times New Roman" w:hAnsi="Times New Roman" w:cs="Times New Roman"/>
          <w:sz w:val="24"/>
          <w:szCs w:val="24"/>
          <w:lang w:val="en-US"/>
        </w:rPr>
        <w:t>untuk</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menambahkan</w:t>
      </w:r>
      <w:proofErr w:type="spellEnd"/>
      <w:r w:rsidRPr="00DC4602">
        <w:rPr>
          <w:rFonts w:ascii="Times New Roman" w:eastAsia="Times New Roman" w:hAnsi="Times New Roman" w:cs="Times New Roman"/>
          <w:sz w:val="24"/>
          <w:szCs w:val="24"/>
          <w:lang w:val="en-US"/>
        </w:rPr>
        <w:t xml:space="preserve"> informasi seperti </w:t>
      </w:r>
      <w:proofErr w:type="spellStart"/>
      <w:r w:rsidRPr="00DC4602">
        <w:rPr>
          <w:rFonts w:ascii="Times New Roman" w:eastAsia="Times New Roman" w:hAnsi="Times New Roman" w:cs="Times New Roman"/>
          <w:sz w:val="24"/>
          <w:szCs w:val="24"/>
          <w:lang w:val="en-US"/>
        </w:rPr>
        <w:t>nomor</w:t>
      </w:r>
      <w:proofErr w:type="spellEnd"/>
      <w:r w:rsidRPr="00DC4602">
        <w:rPr>
          <w:rFonts w:ascii="Times New Roman" w:eastAsia="Times New Roman" w:hAnsi="Times New Roman" w:cs="Times New Roman"/>
          <w:sz w:val="24"/>
          <w:szCs w:val="24"/>
          <w:lang w:val="en-US"/>
        </w:rPr>
        <w:t xml:space="preserve"> halaman, tanggal, atau </w:t>
      </w:r>
      <w:proofErr w:type="spellStart"/>
      <w:r w:rsidRPr="00DC4602">
        <w:rPr>
          <w:rFonts w:ascii="Times New Roman" w:eastAsia="Times New Roman" w:hAnsi="Times New Roman" w:cs="Times New Roman"/>
          <w:sz w:val="24"/>
          <w:szCs w:val="24"/>
          <w:lang w:val="en-US"/>
        </w:rPr>
        <w:t>judul</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dokumen</w:t>
      </w:r>
      <w:proofErr w:type="spellEnd"/>
      <w:r w:rsidRPr="00DC4602">
        <w:rPr>
          <w:rFonts w:ascii="Times New Roman" w:eastAsia="Times New Roman" w:hAnsi="Times New Roman" w:cs="Times New Roman"/>
          <w:sz w:val="24"/>
          <w:szCs w:val="24"/>
          <w:lang w:val="en-US"/>
        </w:rPr>
        <w:t>.</w:t>
      </w:r>
    </w:p>
    <w:p w:rsidR="00DC4602" w:rsidRPr="00DC4602" w:rsidRDefault="00DC4602" w:rsidP="00F96115">
      <w:pPr>
        <w:numPr>
          <w:ilvl w:val="0"/>
          <w:numId w:val="18"/>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b/>
          <w:bCs/>
          <w:sz w:val="24"/>
          <w:szCs w:val="24"/>
          <w:lang w:val="en-US"/>
        </w:rPr>
        <w:t xml:space="preserve">Bagaimana </w:t>
      </w:r>
      <w:proofErr w:type="spellStart"/>
      <w:proofErr w:type="gramStart"/>
      <w:r w:rsidRPr="00DC4602">
        <w:rPr>
          <w:rFonts w:ascii="Times New Roman" w:eastAsia="Times New Roman" w:hAnsi="Times New Roman" w:cs="Times New Roman"/>
          <w:b/>
          <w:bCs/>
          <w:sz w:val="24"/>
          <w:szCs w:val="24"/>
          <w:lang w:val="en-US"/>
        </w:rPr>
        <w:t>cara</w:t>
      </w:r>
      <w:proofErr w:type="spellEnd"/>
      <w:proofErr w:type="gramEnd"/>
      <w:r w:rsidRPr="00DC4602">
        <w:rPr>
          <w:rFonts w:ascii="Times New Roman" w:eastAsia="Times New Roman" w:hAnsi="Times New Roman" w:cs="Times New Roman"/>
          <w:b/>
          <w:bCs/>
          <w:sz w:val="24"/>
          <w:szCs w:val="24"/>
          <w:lang w:val="en-US"/>
        </w:rPr>
        <w:t xml:space="preserve"> </w:t>
      </w:r>
      <w:proofErr w:type="spellStart"/>
      <w:r w:rsidRPr="00DC4602">
        <w:rPr>
          <w:rFonts w:ascii="Times New Roman" w:eastAsia="Times New Roman" w:hAnsi="Times New Roman" w:cs="Times New Roman"/>
          <w:b/>
          <w:bCs/>
          <w:sz w:val="24"/>
          <w:szCs w:val="24"/>
          <w:lang w:val="en-US"/>
        </w:rPr>
        <w:t>mengubah</w:t>
      </w:r>
      <w:proofErr w:type="spellEnd"/>
      <w:r w:rsidRPr="00DC4602">
        <w:rPr>
          <w:rFonts w:ascii="Times New Roman" w:eastAsia="Times New Roman" w:hAnsi="Times New Roman" w:cs="Times New Roman"/>
          <w:b/>
          <w:bCs/>
          <w:sz w:val="24"/>
          <w:szCs w:val="24"/>
          <w:lang w:val="en-US"/>
        </w:rPr>
        <w:t xml:space="preserve"> </w:t>
      </w:r>
      <w:proofErr w:type="spellStart"/>
      <w:r w:rsidRPr="00DC4602">
        <w:rPr>
          <w:rFonts w:ascii="Times New Roman" w:eastAsia="Times New Roman" w:hAnsi="Times New Roman" w:cs="Times New Roman"/>
          <w:b/>
          <w:bCs/>
          <w:sz w:val="24"/>
          <w:szCs w:val="24"/>
          <w:lang w:val="en-US"/>
        </w:rPr>
        <w:t>ukuran</w:t>
      </w:r>
      <w:proofErr w:type="spellEnd"/>
      <w:r w:rsidRPr="00DC4602">
        <w:rPr>
          <w:rFonts w:ascii="Times New Roman" w:eastAsia="Times New Roman" w:hAnsi="Times New Roman" w:cs="Times New Roman"/>
          <w:b/>
          <w:bCs/>
          <w:sz w:val="24"/>
          <w:szCs w:val="24"/>
          <w:lang w:val="en-US"/>
        </w:rPr>
        <w:t xml:space="preserve"> font di Microsoft Word?</w:t>
      </w:r>
    </w:p>
    <w:p w:rsidR="00DC4602" w:rsidRPr="00DC4602" w:rsidRDefault="00DC4602" w:rsidP="00F96115">
      <w:pPr>
        <w:numPr>
          <w:ilvl w:val="0"/>
          <w:numId w:val="19"/>
        </w:numPr>
        <w:spacing w:before="100" w:beforeAutospacing="1" w:after="100" w:afterAutospacing="1"/>
        <w:rPr>
          <w:rFonts w:ascii="Times New Roman" w:eastAsia="Times New Roman" w:hAnsi="Times New Roman" w:cs="Times New Roman"/>
          <w:sz w:val="24"/>
          <w:szCs w:val="24"/>
          <w:lang w:val="en-US"/>
        </w:rPr>
      </w:pPr>
      <w:proofErr w:type="spellStart"/>
      <w:r w:rsidRPr="00DC4602">
        <w:rPr>
          <w:rFonts w:ascii="Times New Roman" w:eastAsia="Times New Roman" w:hAnsi="Times New Roman" w:cs="Times New Roman"/>
          <w:sz w:val="24"/>
          <w:szCs w:val="24"/>
          <w:lang w:val="en-US"/>
        </w:rPr>
        <w:t>Pilih</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teks</w:t>
      </w:r>
      <w:proofErr w:type="spellEnd"/>
      <w:r w:rsidRPr="00DC4602">
        <w:rPr>
          <w:rFonts w:ascii="Times New Roman" w:eastAsia="Times New Roman" w:hAnsi="Times New Roman" w:cs="Times New Roman"/>
          <w:sz w:val="24"/>
          <w:szCs w:val="24"/>
          <w:lang w:val="en-US"/>
        </w:rPr>
        <w:t xml:space="preserve"> yang </w:t>
      </w:r>
      <w:proofErr w:type="spellStart"/>
      <w:r w:rsidRPr="00DC4602">
        <w:rPr>
          <w:rFonts w:ascii="Times New Roman" w:eastAsia="Times New Roman" w:hAnsi="Times New Roman" w:cs="Times New Roman"/>
          <w:sz w:val="24"/>
          <w:szCs w:val="24"/>
          <w:lang w:val="en-US"/>
        </w:rPr>
        <w:t>ingin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diubah</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ukurannya</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kemudian</w:t>
      </w:r>
      <w:proofErr w:type="spellEnd"/>
      <w:r w:rsidRPr="00DC4602">
        <w:rPr>
          <w:rFonts w:ascii="Times New Roman" w:eastAsia="Times New Roman" w:hAnsi="Times New Roman" w:cs="Times New Roman"/>
          <w:sz w:val="24"/>
          <w:szCs w:val="24"/>
          <w:lang w:val="en-US"/>
        </w:rPr>
        <w:t xml:space="preserve"> pada tab </w:t>
      </w:r>
      <w:r w:rsidRPr="00DC4602">
        <w:rPr>
          <w:rFonts w:ascii="Times New Roman" w:eastAsia="Times New Roman" w:hAnsi="Times New Roman" w:cs="Times New Roman"/>
          <w:b/>
          <w:bCs/>
          <w:sz w:val="24"/>
          <w:szCs w:val="24"/>
          <w:lang w:val="en-US"/>
        </w:rPr>
        <w:t>Home</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pilih</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ukuran</w:t>
      </w:r>
      <w:proofErr w:type="spellEnd"/>
      <w:r w:rsidRPr="00DC4602">
        <w:rPr>
          <w:rFonts w:ascii="Times New Roman" w:eastAsia="Times New Roman" w:hAnsi="Times New Roman" w:cs="Times New Roman"/>
          <w:sz w:val="24"/>
          <w:szCs w:val="24"/>
          <w:lang w:val="en-US"/>
        </w:rPr>
        <w:t xml:space="preserve"> font </w:t>
      </w:r>
      <w:proofErr w:type="spellStart"/>
      <w:r w:rsidRPr="00DC4602">
        <w:rPr>
          <w:rFonts w:ascii="Times New Roman" w:eastAsia="Times New Roman" w:hAnsi="Times New Roman" w:cs="Times New Roman"/>
          <w:sz w:val="24"/>
          <w:szCs w:val="24"/>
          <w:lang w:val="en-US"/>
        </w:rPr>
        <w:t>dari</w:t>
      </w:r>
      <w:proofErr w:type="spellEnd"/>
      <w:r w:rsidRPr="00DC4602">
        <w:rPr>
          <w:rFonts w:ascii="Times New Roman" w:eastAsia="Times New Roman" w:hAnsi="Times New Roman" w:cs="Times New Roman"/>
          <w:sz w:val="24"/>
          <w:szCs w:val="24"/>
          <w:lang w:val="en-US"/>
        </w:rPr>
        <w:t xml:space="preserve"> dropdown di </w:t>
      </w:r>
      <w:proofErr w:type="spellStart"/>
      <w:r w:rsidRPr="00DC4602">
        <w:rPr>
          <w:rFonts w:ascii="Times New Roman" w:eastAsia="Times New Roman" w:hAnsi="Times New Roman" w:cs="Times New Roman"/>
          <w:sz w:val="24"/>
          <w:szCs w:val="24"/>
          <w:lang w:val="en-US"/>
        </w:rPr>
        <w:t>grup</w:t>
      </w:r>
      <w:proofErr w:type="spellEnd"/>
      <w:r w:rsidRPr="00DC4602">
        <w:rPr>
          <w:rFonts w:ascii="Times New Roman" w:eastAsia="Times New Roman" w:hAnsi="Times New Roman" w:cs="Times New Roman"/>
          <w:sz w:val="24"/>
          <w:szCs w:val="24"/>
          <w:lang w:val="en-US"/>
        </w:rPr>
        <w:t xml:space="preserve"> </w:t>
      </w:r>
      <w:r w:rsidRPr="00DC4602">
        <w:rPr>
          <w:rFonts w:ascii="Times New Roman" w:eastAsia="Times New Roman" w:hAnsi="Times New Roman" w:cs="Times New Roman"/>
          <w:b/>
          <w:bCs/>
          <w:sz w:val="24"/>
          <w:szCs w:val="24"/>
          <w:lang w:val="en-US"/>
        </w:rPr>
        <w:t>Font</w:t>
      </w:r>
      <w:r w:rsidRPr="00DC4602">
        <w:rPr>
          <w:rFonts w:ascii="Times New Roman" w:eastAsia="Times New Roman" w:hAnsi="Times New Roman" w:cs="Times New Roman"/>
          <w:sz w:val="24"/>
          <w:szCs w:val="24"/>
          <w:lang w:val="en-US"/>
        </w:rPr>
        <w:t xml:space="preserve"> atau </w:t>
      </w:r>
      <w:proofErr w:type="spellStart"/>
      <w:r w:rsidRPr="00DC4602">
        <w:rPr>
          <w:rFonts w:ascii="Times New Roman" w:eastAsia="Times New Roman" w:hAnsi="Times New Roman" w:cs="Times New Roman"/>
          <w:sz w:val="24"/>
          <w:szCs w:val="24"/>
          <w:lang w:val="en-US"/>
        </w:rPr>
        <w:t>masukkan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ukuran</w:t>
      </w:r>
      <w:proofErr w:type="spellEnd"/>
      <w:r w:rsidRPr="00DC4602">
        <w:rPr>
          <w:rFonts w:ascii="Times New Roman" w:eastAsia="Times New Roman" w:hAnsi="Times New Roman" w:cs="Times New Roman"/>
          <w:sz w:val="24"/>
          <w:szCs w:val="24"/>
          <w:lang w:val="en-US"/>
        </w:rPr>
        <w:t xml:space="preserve"> font yang </w:t>
      </w:r>
      <w:proofErr w:type="spellStart"/>
      <w:r w:rsidRPr="00DC4602">
        <w:rPr>
          <w:rFonts w:ascii="Times New Roman" w:eastAsia="Times New Roman" w:hAnsi="Times New Roman" w:cs="Times New Roman"/>
          <w:sz w:val="24"/>
          <w:szCs w:val="24"/>
          <w:lang w:val="en-US"/>
        </w:rPr>
        <w:t>diinginkan</w:t>
      </w:r>
      <w:proofErr w:type="spellEnd"/>
      <w:r w:rsidRPr="00DC4602">
        <w:rPr>
          <w:rFonts w:ascii="Times New Roman" w:eastAsia="Times New Roman" w:hAnsi="Times New Roman" w:cs="Times New Roman"/>
          <w:sz w:val="24"/>
          <w:szCs w:val="24"/>
          <w:lang w:val="en-US"/>
        </w:rPr>
        <w:t>.</w:t>
      </w:r>
    </w:p>
    <w:p w:rsidR="00DC4602" w:rsidRPr="00DC4602" w:rsidRDefault="00DC4602" w:rsidP="00F96115">
      <w:pPr>
        <w:numPr>
          <w:ilvl w:val="0"/>
          <w:numId w:val="20"/>
        </w:numPr>
        <w:spacing w:before="100" w:beforeAutospacing="1" w:after="100" w:afterAutospacing="1"/>
        <w:rPr>
          <w:rFonts w:ascii="Times New Roman" w:eastAsia="Times New Roman" w:hAnsi="Times New Roman" w:cs="Times New Roman"/>
          <w:sz w:val="24"/>
          <w:szCs w:val="24"/>
          <w:lang w:val="en-US"/>
        </w:rPr>
      </w:pPr>
      <w:proofErr w:type="spellStart"/>
      <w:proofErr w:type="gramStart"/>
      <w:r w:rsidRPr="00DC4602">
        <w:rPr>
          <w:rFonts w:ascii="Times New Roman" w:eastAsia="Times New Roman" w:hAnsi="Times New Roman" w:cs="Times New Roman"/>
          <w:b/>
          <w:bCs/>
          <w:sz w:val="24"/>
          <w:szCs w:val="24"/>
          <w:lang w:val="en-US"/>
        </w:rPr>
        <w:t>Apa</w:t>
      </w:r>
      <w:proofErr w:type="spellEnd"/>
      <w:proofErr w:type="gramEnd"/>
      <w:r w:rsidRPr="00DC4602">
        <w:rPr>
          <w:rFonts w:ascii="Times New Roman" w:eastAsia="Times New Roman" w:hAnsi="Times New Roman" w:cs="Times New Roman"/>
          <w:b/>
          <w:bCs/>
          <w:sz w:val="24"/>
          <w:szCs w:val="24"/>
          <w:lang w:val="en-US"/>
        </w:rPr>
        <w:t xml:space="preserve"> </w:t>
      </w:r>
      <w:proofErr w:type="spellStart"/>
      <w:r w:rsidRPr="00DC4602">
        <w:rPr>
          <w:rFonts w:ascii="Times New Roman" w:eastAsia="Times New Roman" w:hAnsi="Times New Roman" w:cs="Times New Roman"/>
          <w:b/>
          <w:bCs/>
          <w:sz w:val="24"/>
          <w:szCs w:val="24"/>
          <w:lang w:val="en-US"/>
        </w:rPr>
        <w:t>fungsi</w:t>
      </w:r>
      <w:proofErr w:type="spellEnd"/>
      <w:r w:rsidRPr="00DC4602">
        <w:rPr>
          <w:rFonts w:ascii="Times New Roman" w:eastAsia="Times New Roman" w:hAnsi="Times New Roman" w:cs="Times New Roman"/>
          <w:b/>
          <w:bCs/>
          <w:sz w:val="24"/>
          <w:szCs w:val="24"/>
          <w:lang w:val="en-US"/>
        </w:rPr>
        <w:t xml:space="preserve"> </w:t>
      </w:r>
      <w:proofErr w:type="spellStart"/>
      <w:r w:rsidRPr="00DC4602">
        <w:rPr>
          <w:rFonts w:ascii="Times New Roman" w:eastAsia="Times New Roman" w:hAnsi="Times New Roman" w:cs="Times New Roman"/>
          <w:b/>
          <w:bCs/>
          <w:sz w:val="24"/>
          <w:szCs w:val="24"/>
          <w:lang w:val="en-US"/>
        </w:rPr>
        <w:t>dari</w:t>
      </w:r>
      <w:proofErr w:type="spellEnd"/>
      <w:r w:rsidRPr="00DC4602">
        <w:rPr>
          <w:rFonts w:ascii="Times New Roman" w:eastAsia="Times New Roman" w:hAnsi="Times New Roman" w:cs="Times New Roman"/>
          <w:b/>
          <w:bCs/>
          <w:sz w:val="24"/>
          <w:szCs w:val="24"/>
          <w:lang w:val="en-US"/>
        </w:rPr>
        <w:t xml:space="preserve"> Tab di Microsoft Word?</w:t>
      </w:r>
    </w:p>
    <w:p w:rsidR="00DC4602" w:rsidRPr="00DC4602" w:rsidRDefault="00DC4602" w:rsidP="00F96115">
      <w:pPr>
        <w:numPr>
          <w:ilvl w:val="0"/>
          <w:numId w:val="21"/>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sz w:val="24"/>
          <w:szCs w:val="24"/>
          <w:lang w:val="en-US"/>
        </w:rPr>
        <w:t xml:space="preserve">Tab digunakan </w:t>
      </w:r>
      <w:proofErr w:type="spellStart"/>
      <w:r w:rsidRPr="00DC4602">
        <w:rPr>
          <w:rFonts w:ascii="Times New Roman" w:eastAsia="Times New Roman" w:hAnsi="Times New Roman" w:cs="Times New Roman"/>
          <w:sz w:val="24"/>
          <w:szCs w:val="24"/>
          <w:lang w:val="en-US"/>
        </w:rPr>
        <w:t>untuk</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mengatur</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perataan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teks</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indentasi</w:t>
      </w:r>
      <w:proofErr w:type="spellEnd"/>
      <w:r w:rsidRPr="00DC4602">
        <w:rPr>
          <w:rFonts w:ascii="Times New Roman" w:eastAsia="Times New Roman" w:hAnsi="Times New Roman" w:cs="Times New Roman"/>
          <w:sz w:val="24"/>
          <w:szCs w:val="24"/>
          <w:lang w:val="en-US"/>
        </w:rPr>
        <w:t xml:space="preserve"> di dalam </w:t>
      </w:r>
      <w:proofErr w:type="spellStart"/>
      <w:r w:rsidRPr="00DC4602">
        <w:rPr>
          <w:rFonts w:ascii="Times New Roman" w:eastAsia="Times New Roman" w:hAnsi="Times New Roman" w:cs="Times New Roman"/>
          <w:sz w:val="24"/>
          <w:szCs w:val="24"/>
          <w:lang w:val="en-US"/>
        </w:rPr>
        <w:t>paragraf</w:t>
      </w:r>
      <w:proofErr w:type="spellEnd"/>
      <w:r w:rsidRPr="00DC4602">
        <w:rPr>
          <w:rFonts w:ascii="Times New Roman" w:eastAsia="Times New Roman" w:hAnsi="Times New Roman" w:cs="Times New Roman"/>
          <w:sz w:val="24"/>
          <w:szCs w:val="24"/>
          <w:lang w:val="en-US"/>
        </w:rPr>
        <w:t xml:space="preserve">, seperti </w:t>
      </w:r>
      <w:proofErr w:type="spellStart"/>
      <w:r w:rsidRPr="00DC4602">
        <w:rPr>
          <w:rFonts w:ascii="Times New Roman" w:eastAsia="Times New Roman" w:hAnsi="Times New Roman" w:cs="Times New Roman"/>
          <w:sz w:val="24"/>
          <w:szCs w:val="24"/>
          <w:lang w:val="en-US"/>
        </w:rPr>
        <w:t>mengatur</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tabulasi</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kiri</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tengah</w:t>
      </w:r>
      <w:proofErr w:type="spellEnd"/>
      <w:r w:rsidRPr="00DC4602">
        <w:rPr>
          <w:rFonts w:ascii="Times New Roman" w:eastAsia="Times New Roman" w:hAnsi="Times New Roman" w:cs="Times New Roman"/>
          <w:sz w:val="24"/>
          <w:szCs w:val="24"/>
          <w:lang w:val="en-US"/>
        </w:rPr>
        <w:t xml:space="preserve">, atau </w:t>
      </w:r>
      <w:proofErr w:type="spellStart"/>
      <w:r w:rsidRPr="00DC4602">
        <w:rPr>
          <w:rFonts w:ascii="Times New Roman" w:eastAsia="Times New Roman" w:hAnsi="Times New Roman" w:cs="Times New Roman"/>
          <w:sz w:val="24"/>
          <w:szCs w:val="24"/>
          <w:lang w:val="en-US"/>
        </w:rPr>
        <w:t>kanan</w:t>
      </w:r>
      <w:proofErr w:type="spellEnd"/>
      <w:r w:rsidRPr="00DC4602">
        <w:rPr>
          <w:rFonts w:ascii="Times New Roman" w:eastAsia="Times New Roman" w:hAnsi="Times New Roman" w:cs="Times New Roman"/>
          <w:sz w:val="24"/>
          <w:szCs w:val="24"/>
          <w:lang w:val="en-US"/>
        </w:rPr>
        <w:t>.</w:t>
      </w:r>
    </w:p>
    <w:p w:rsidR="00DC4602" w:rsidRPr="00DC4602" w:rsidRDefault="00DC4602" w:rsidP="00F96115">
      <w:pPr>
        <w:numPr>
          <w:ilvl w:val="0"/>
          <w:numId w:val="22"/>
        </w:numPr>
        <w:spacing w:before="100" w:beforeAutospacing="1" w:after="100" w:afterAutospacing="1"/>
        <w:rPr>
          <w:rFonts w:ascii="Times New Roman" w:eastAsia="Times New Roman" w:hAnsi="Times New Roman" w:cs="Times New Roman"/>
          <w:sz w:val="24"/>
          <w:szCs w:val="24"/>
          <w:lang w:val="en-US"/>
        </w:rPr>
      </w:pPr>
      <w:proofErr w:type="spellStart"/>
      <w:proofErr w:type="gramStart"/>
      <w:r w:rsidRPr="00DC4602">
        <w:rPr>
          <w:rFonts w:ascii="Times New Roman" w:eastAsia="Times New Roman" w:hAnsi="Times New Roman" w:cs="Times New Roman"/>
          <w:b/>
          <w:bCs/>
          <w:sz w:val="24"/>
          <w:szCs w:val="24"/>
          <w:lang w:val="en-US"/>
        </w:rPr>
        <w:t>Apa</w:t>
      </w:r>
      <w:proofErr w:type="spellEnd"/>
      <w:proofErr w:type="gramEnd"/>
      <w:r w:rsidRPr="00DC4602">
        <w:rPr>
          <w:rFonts w:ascii="Times New Roman" w:eastAsia="Times New Roman" w:hAnsi="Times New Roman" w:cs="Times New Roman"/>
          <w:b/>
          <w:bCs/>
          <w:sz w:val="24"/>
          <w:szCs w:val="24"/>
          <w:lang w:val="en-US"/>
        </w:rPr>
        <w:t xml:space="preserve"> </w:t>
      </w:r>
      <w:proofErr w:type="spellStart"/>
      <w:r w:rsidRPr="00DC4602">
        <w:rPr>
          <w:rFonts w:ascii="Times New Roman" w:eastAsia="Times New Roman" w:hAnsi="Times New Roman" w:cs="Times New Roman"/>
          <w:b/>
          <w:bCs/>
          <w:sz w:val="24"/>
          <w:szCs w:val="24"/>
          <w:lang w:val="en-US"/>
        </w:rPr>
        <w:t>fungsi</w:t>
      </w:r>
      <w:proofErr w:type="spellEnd"/>
      <w:r w:rsidRPr="00DC4602">
        <w:rPr>
          <w:rFonts w:ascii="Times New Roman" w:eastAsia="Times New Roman" w:hAnsi="Times New Roman" w:cs="Times New Roman"/>
          <w:b/>
          <w:bCs/>
          <w:sz w:val="24"/>
          <w:szCs w:val="24"/>
          <w:lang w:val="en-US"/>
        </w:rPr>
        <w:t xml:space="preserve"> </w:t>
      </w:r>
      <w:proofErr w:type="spellStart"/>
      <w:r w:rsidRPr="00DC4602">
        <w:rPr>
          <w:rFonts w:ascii="Times New Roman" w:eastAsia="Times New Roman" w:hAnsi="Times New Roman" w:cs="Times New Roman"/>
          <w:b/>
          <w:bCs/>
          <w:sz w:val="24"/>
          <w:szCs w:val="24"/>
          <w:lang w:val="en-US"/>
        </w:rPr>
        <w:t>dari</w:t>
      </w:r>
      <w:proofErr w:type="spellEnd"/>
      <w:r w:rsidRPr="00DC4602">
        <w:rPr>
          <w:rFonts w:ascii="Times New Roman" w:eastAsia="Times New Roman" w:hAnsi="Times New Roman" w:cs="Times New Roman"/>
          <w:b/>
          <w:bCs/>
          <w:sz w:val="24"/>
          <w:szCs w:val="24"/>
          <w:lang w:val="en-US"/>
        </w:rPr>
        <w:t xml:space="preserve"> SUM di Excel?</w:t>
      </w:r>
    </w:p>
    <w:p w:rsidR="00DC4602" w:rsidRPr="00DC4602" w:rsidRDefault="00DC4602" w:rsidP="00F96115">
      <w:pPr>
        <w:numPr>
          <w:ilvl w:val="0"/>
          <w:numId w:val="23"/>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sz w:val="24"/>
          <w:szCs w:val="24"/>
          <w:lang w:val="en-US"/>
        </w:rPr>
        <w:t xml:space="preserve">Fungsi </w:t>
      </w:r>
      <w:r w:rsidRPr="00DC4602">
        <w:rPr>
          <w:rFonts w:ascii="Times New Roman" w:eastAsia="Times New Roman" w:hAnsi="Times New Roman" w:cs="Times New Roman"/>
          <w:b/>
          <w:bCs/>
          <w:sz w:val="24"/>
          <w:szCs w:val="24"/>
          <w:lang w:val="en-US"/>
        </w:rPr>
        <w:t>SUM</w:t>
      </w:r>
      <w:r w:rsidRPr="00DC4602">
        <w:rPr>
          <w:rFonts w:ascii="Times New Roman" w:eastAsia="Times New Roman" w:hAnsi="Times New Roman" w:cs="Times New Roman"/>
          <w:sz w:val="24"/>
          <w:szCs w:val="24"/>
          <w:lang w:val="en-US"/>
        </w:rPr>
        <w:t xml:space="preserve"> digunakan </w:t>
      </w:r>
      <w:proofErr w:type="spellStart"/>
      <w:r w:rsidRPr="00DC4602">
        <w:rPr>
          <w:rFonts w:ascii="Times New Roman" w:eastAsia="Times New Roman" w:hAnsi="Times New Roman" w:cs="Times New Roman"/>
          <w:sz w:val="24"/>
          <w:szCs w:val="24"/>
          <w:lang w:val="en-US"/>
        </w:rPr>
        <w:t>untuk</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menjumlahkan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nilai</w:t>
      </w:r>
      <w:proofErr w:type="spellEnd"/>
      <w:r w:rsidRPr="00DC4602">
        <w:rPr>
          <w:rFonts w:ascii="Times New Roman" w:eastAsia="Times New Roman" w:hAnsi="Times New Roman" w:cs="Times New Roman"/>
          <w:sz w:val="24"/>
          <w:szCs w:val="24"/>
          <w:lang w:val="en-US"/>
        </w:rPr>
        <w:t xml:space="preserve"> dalam </w:t>
      </w:r>
      <w:proofErr w:type="spellStart"/>
      <w:r w:rsidRPr="00DC4602">
        <w:rPr>
          <w:rFonts w:ascii="Times New Roman" w:eastAsia="Times New Roman" w:hAnsi="Times New Roman" w:cs="Times New Roman"/>
          <w:sz w:val="24"/>
          <w:szCs w:val="24"/>
          <w:lang w:val="en-US"/>
        </w:rPr>
        <w:t>rentang</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sel</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tertentu</w:t>
      </w:r>
      <w:proofErr w:type="spellEnd"/>
      <w:r w:rsidRPr="00DC4602">
        <w:rPr>
          <w:rFonts w:ascii="Times New Roman" w:eastAsia="Times New Roman" w:hAnsi="Times New Roman" w:cs="Times New Roman"/>
          <w:sz w:val="24"/>
          <w:szCs w:val="24"/>
          <w:lang w:val="en-US"/>
        </w:rPr>
        <w:t>.</w:t>
      </w:r>
    </w:p>
    <w:p w:rsidR="00DC4602" w:rsidRPr="00DC4602" w:rsidRDefault="00DC4602" w:rsidP="00F96115">
      <w:pPr>
        <w:numPr>
          <w:ilvl w:val="0"/>
          <w:numId w:val="24"/>
        </w:numPr>
        <w:spacing w:before="100" w:beforeAutospacing="1" w:after="100" w:afterAutospacing="1"/>
        <w:rPr>
          <w:rFonts w:ascii="Times New Roman" w:eastAsia="Times New Roman" w:hAnsi="Times New Roman" w:cs="Times New Roman"/>
          <w:sz w:val="24"/>
          <w:szCs w:val="24"/>
          <w:lang w:val="en-US"/>
        </w:rPr>
      </w:pPr>
      <w:proofErr w:type="spellStart"/>
      <w:proofErr w:type="gramStart"/>
      <w:r w:rsidRPr="00DC4602">
        <w:rPr>
          <w:rFonts w:ascii="Times New Roman" w:eastAsia="Times New Roman" w:hAnsi="Times New Roman" w:cs="Times New Roman"/>
          <w:b/>
          <w:bCs/>
          <w:sz w:val="24"/>
          <w:szCs w:val="24"/>
          <w:lang w:val="en-US"/>
        </w:rPr>
        <w:t>Apa</w:t>
      </w:r>
      <w:proofErr w:type="spellEnd"/>
      <w:proofErr w:type="gramEnd"/>
      <w:r w:rsidRPr="00DC4602">
        <w:rPr>
          <w:rFonts w:ascii="Times New Roman" w:eastAsia="Times New Roman" w:hAnsi="Times New Roman" w:cs="Times New Roman"/>
          <w:b/>
          <w:bCs/>
          <w:sz w:val="24"/>
          <w:szCs w:val="24"/>
          <w:lang w:val="en-US"/>
        </w:rPr>
        <w:t xml:space="preserve"> yang dimaksud dengan Absolute Reference dalam Excel?</w:t>
      </w:r>
    </w:p>
    <w:p w:rsidR="00DC4602" w:rsidRPr="00DC4602" w:rsidRDefault="00DC4602" w:rsidP="00F96115">
      <w:pPr>
        <w:numPr>
          <w:ilvl w:val="0"/>
          <w:numId w:val="25"/>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b/>
          <w:bCs/>
          <w:sz w:val="24"/>
          <w:szCs w:val="24"/>
          <w:lang w:val="en-US"/>
        </w:rPr>
        <w:t>Absolute Reference</w:t>
      </w:r>
      <w:r w:rsidRPr="00DC4602">
        <w:rPr>
          <w:rFonts w:ascii="Times New Roman" w:eastAsia="Times New Roman" w:hAnsi="Times New Roman" w:cs="Times New Roman"/>
          <w:sz w:val="24"/>
          <w:szCs w:val="24"/>
          <w:lang w:val="en-US"/>
        </w:rPr>
        <w:t xml:space="preserve"> adalah </w:t>
      </w:r>
      <w:proofErr w:type="spellStart"/>
      <w:r w:rsidRPr="00DC4602">
        <w:rPr>
          <w:rFonts w:ascii="Times New Roman" w:eastAsia="Times New Roman" w:hAnsi="Times New Roman" w:cs="Times New Roman"/>
          <w:sz w:val="24"/>
          <w:szCs w:val="24"/>
          <w:lang w:val="en-US"/>
        </w:rPr>
        <w:t>referensi</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sel</w:t>
      </w:r>
      <w:proofErr w:type="spellEnd"/>
      <w:r w:rsidRPr="00DC4602">
        <w:rPr>
          <w:rFonts w:ascii="Times New Roman" w:eastAsia="Times New Roman" w:hAnsi="Times New Roman" w:cs="Times New Roman"/>
          <w:sz w:val="24"/>
          <w:szCs w:val="24"/>
          <w:lang w:val="en-US"/>
        </w:rPr>
        <w:t xml:space="preserve"> yang tidak </w:t>
      </w:r>
      <w:proofErr w:type="spellStart"/>
      <w:r w:rsidRPr="00DC4602">
        <w:rPr>
          <w:rFonts w:ascii="Times New Roman" w:eastAsia="Times New Roman" w:hAnsi="Times New Roman" w:cs="Times New Roman"/>
          <w:sz w:val="24"/>
          <w:szCs w:val="24"/>
          <w:lang w:val="en-US"/>
        </w:rPr>
        <w:t>berubah</w:t>
      </w:r>
      <w:proofErr w:type="spellEnd"/>
      <w:r w:rsidRPr="00DC4602">
        <w:rPr>
          <w:rFonts w:ascii="Times New Roman" w:eastAsia="Times New Roman" w:hAnsi="Times New Roman" w:cs="Times New Roman"/>
          <w:sz w:val="24"/>
          <w:szCs w:val="24"/>
          <w:lang w:val="en-US"/>
        </w:rPr>
        <w:t xml:space="preserve"> saat </w:t>
      </w:r>
      <w:proofErr w:type="spellStart"/>
      <w:r w:rsidRPr="00DC4602">
        <w:rPr>
          <w:rFonts w:ascii="Times New Roman" w:eastAsia="Times New Roman" w:hAnsi="Times New Roman" w:cs="Times New Roman"/>
          <w:sz w:val="24"/>
          <w:szCs w:val="24"/>
          <w:lang w:val="en-US"/>
        </w:rPr>
        <w:t>rumus</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disalin</w:t>
      </w:r>
      <w:proofErr w:type="spellEnd"/>
      <w:r w:rsidRPr="00DC4602">
        <w:rPr>
          <w:rFonts w:ascii="Times New Roman" w:eastAsia="Times New Roman" w:hAnsi="Times New Roman" w:cs="Times New Roman"/>
          <w:sz w:val="24"/>
          <w:szCs w:val="24"/>
          <w:lang w:val="en-US"/>
        </w:rPr>
        <w:t xml:space="preserve"> ke </w:t>
      </w:r>
      <w:proofErr w:type="spellStart"/>
      <w:r w:rsidRPr="00DC4602">
        <w:rPr>
          <w:rFonts w:ascii="Times New Roman" w:eastAsia="Times New Roman" w:hAnsi="Times New Roman" w:cs="Times New Roman"/>
          <w:sz w:val="24"/>
          <w:szCs w:val="24"/>
          <w:lang w:val="en-US"/>
        </w:rPr>
        <w:t>sel</w:t>
      </w:r>
      <w:proofErr w:type="spellEnd"/>
      <w:r w:rsidRPr="00DC4602">
        <w:rPr>
          <w:rFonts w:ascii="Times New Roman" w:eastAsia="Times New Roman" w:hAnsi="Times New Roman" w:cs="Times New Roman"/>
          <w:sz w:val="24"/>
          <w:szCs w:val="24"/>
          <w:lang w:val="en-US"/>
        </w:rPr>
        <w:t xml:space="preserve"> lain. </w:t>
      </w:r>
      <w:proofErr w:type="spellStart"/>
      <w:r w:rsidRPr="00DC4602">
        <w:rPr>
          <w:rFonts w:ascii="Times New Roman" w:eastAsia="Times New Roman" w:hAnsi="Times New Roman" w:cs="Times New Roman"/>
          <w:sz w:val="24"/>
          <w:szCs w:val="24"/>
          <w:lang w:val="en-US"/>
        </w:rPr>
        <w:t>Ditandai</w:t>
      </w:r>
      <w:proofErr w:type="spellEnd"/>
      <w:r w:rsidRPr="00DC4602">
        <w:rPr>
          <w:rFonts w:ascii="Times New Roman" w:eastAsia="Times New Roman" w:hAnsi="Times New Roman" w:cs="Times New Roman"/>
          <w:sz w:val="24"/>
          <w:szCs w:val="24"/>
          <w:lang w:val="en-US"/>
        </w:rPr>
        <w:t xml:space="preserve"> dengan </w:t>
      </w:r>
      <w:proofErr w:type="spellStart"/>
      <w:r w:rsidRPr="00DC4602">
        <w:rPr>
          <w:rFonts w:ascii="Times New Roman" w:eastAsia="Times New Roman" w:hAnsi="Times New Roman" w:cs="Times New Roman"/>
          <w:sz w:val="24"/>
          <w:szCs w:val="24"/>
          <w:lang w:val="en-US"/>
        </w:rPr>
        <w:t>tanda</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dolar</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misalnya</w:t>
      </w:r>
      <w:proofErr w:type="spellEnd"/>
      <w:r w:rsidRPr="00DC4602">
        <w:rPr>
          <w:rFonts w:ascii="Times New Roman" w:eastAsia="Times New Roman" w:hAnsi="Times New Roman" w:cs="Times New Roman"/>
          <w:sz w:val="24"/>
          <w:szCs w:val="24"/>
          <w:lang w:val="en-US"/>
        </w:rPr>
        <w:t>, $A$1).</w:t>
      </w:r>
    </w:p>
    <w:p w:rsidR="00DC4602" w:rsidRPr="00DC4602" w:rsidRDefault="00DC4602" w:rsidP="00F96115">
      <w:pPr>
        <w:numPr>
          <w:ilvl w:val="0"/>
          <w:numId w:val="26"/>
        </w:numPr>
        <w:spacing w:before="100" w:beforeAutospacing="1" w:after="100" w:afterAutospacing="1"/>
        <w:rPr>
          <w:rFonts w:ascii="Times New Roman" w:eastAsia="Times New Roman" w:hAnsi="Times New Roman" w:cs="Times New Roman"/>
          <w:sz w:val="24"/>
          <w:szCs w:val="24"/>
          <w:lang w:val="en-US"/>
        </w:rPr>
      </w:pPr>
      <w:proofErr w:type="spellStart"/>
      <w:r w:rsidRPr="00DC4602">
        <w:rPr>
          <w:rFonts w:ascii="Times New Roman" w:eastAsia="Times New Roman" w:hAnsi="Times New Roman" w:cs="Times New Roman"/>
          <w:b/>
          <w:bCs/>
          <w:sz w:val="24"/>
          <w:szCs w:val="24"/>
          <w:lang w:val="en-US"/>
        </w:rPr>
        <w:t>Perbedaan</w:t>
      </w:r>
      <w:proofErr w:type="spellEnd"/>
      <w:r w:rsidRPr="00DC4602">
        <w:rPr>
          <w:rFonts w:ascii="Times New Roman" w:eastAsia="Times New Roman" w:hAnsi="Times New Roman" w:cs="Times New Roman"/>
          <w:b/>
          <w:bCs/>
          <w:sz w:val="24"/>
          <w:szCs w:val="24"/>
          <w:lang w:val="en-US"/>
        </w:rPr>
        <w:t xml:space="preserve"> </w:t>
      </w:r>
      <w:proofErr w:type="spellStart"/>
      <w:r w:rsidRPr="00DC4602">
        <w:rPr>
          <w:rFonts w:ascii="Times New Roman" w:eastAsia="Times New Roman" w:hAnsi="Times New Roman" w:cs="Times New Roman"/>
          <w:b/>
          <w:bCs/>
          <w:sz w:val="24"/>
          <w:szCs w:val="24"/>
          <w:lang w:val="en-US"/>
        </w:rPr>
        <w:t>antara</w:t>
      </w:r>
      <w:proofErr w:type="spellEnd"/>
      <w:r w:rsidRPr="00DC4602">
        <w:rPr>
          <w:rFonts w:ascii="Times New Roman" w:eastAsia="Times New Roman" w:hAnsi="Times New Roman" w:cs="Times New Roman"/>
          <w:b/>
          <w:bCs/>
          <w:sz w:val="24"/>
          <w:szCs w:val="24"/>
          <w:lang w:val="en-US"/>
        </w:rPr>
        <w:t xml:space="preserve"> Relative Reference </w:t>
      </w:r>
      <w:proofErr w:type="spellStart"/>
      <w:r w:rsidRPr="00DC4602">
        <w:rPr>
          <w:rFonts w:ascii="Times New Roman" w:eastAsia="Times New Roman" w:hAnsi="Times New Roman" w:cs="Times New Roman"/>
          <w:b/>
          <w:bCs/>
          <w:sz w:val="24"/>
          <w:szCs w:val="24"/>
          <w:lang w:val="en-US"/>
        </w:rPr>
        <w:t>dan</w:t>
      </w:r>
      <w:proofErr w:type="spellEnd"/>
      <w:r w:rsidRPr="00DC4602">
        <w:rPr>
          <w:rFonts w:ascii="Times New Roman" w:eastAsia="Times New Roman" w:hAnsi="Times New Roman" w:cs="Times New Roman"/>
          <w:b/>
          <w:bCs/>
          <w:sz w:val="24"/>
          <w:szCs w:val="24"/>
          <w:lang w:val="en-US"/>
        </w:rPr>
        <w:t xml:space="preserve"> Absolute Reference di Excel:</w:t>
      </w:r>
    </w:p>
    <w:p w:rsidR="00DC4602" w:rsidRPr="00DC4602" w:rsidRDefault="00DC4602" w:rsidP="00F96115">
      <w:pPr>
        <w:numPr>
          <w:ilvl w:val="0"/>
          <w:numId w:val="27"/>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b/>
          <w:bCs/>
          <w:sz w:val="24"/>
          <w:szCs w:val="24"/>
          <w:lang w:val="en-US"/>
        </w:rPr>
        <w:t>Relative Reference</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berubah</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ketika</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rumus</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disalin</w:t>
      </w:r>
      <w:proofErr w:type="spellEnd"/>
      <w:r w:rsidRPr="00DC4602">
        <w:rPr>
          <w:rFonts w:ascii="Times New Roman" w:eastAsia="Times New Roman" w:hAnsi="Times New Roman" w:cs="Times New Roman"/>
          <w:sz w:val="24"/>
          <w:szCs w:val="24"/>
          <w:lang w:val="en-US"/>
        </w:rPr>
        <w:t xml:space="preserve"> ke </w:t>
      </w:r>
      <w:proofErr w:type="spellStart"/>
      <w:r w:rsidRPr="00DC4602">
        <w:rPr>
          <w:rFonts w:ascii="Times New Roman" w:eastAsia="Times New Roman" w:hAnsi="Times New Roman" w:cs="Times New Roman"/>
          <w:sz w:val="24"/>
          <w:szCs w:val="24"/>
          <w:lang w:val="en-US"/>
        </w:rPr>
        <w:t>sel</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lain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sedangkan</w:t>
      </w:r>
      <w:proofErr w:type="spellEnd"/>
      <w:r w:rsidRPr="00DC4602">
        <w:rPr>
          <w:rFonts w:ascii="Times New Roman" w:eastAsia="Times New Roman" w:hAnsi="Times New Roman" w:cs="Times New Roman"/>
          <w:sz w:val="24"/>
          <w:szCs w:val="24"/>
          <w:lang w:val="en-US"/>
        </w:rPr>
        <w:t xml:space="preserve"> </w:t>
      </w:r>
      <w:r w:rsidRPr="00DC4602">
        <w:rPr>
          <w:rFonts w:ascii="Times New Roman" w:eastAsia="Times New Roman" w:hAnsi="Times New Roman" w:cs="Times New Roman"/>
          <w:b/>
          <w:bCs/>
          <w:sz w:val="24"/>
          <w:szCs w:val="24"/>
          <w:lang w:val="en-US"/>
        </w:rPr>
        <w:t>Absolute Reference</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tetap</w:t>
      </w:r>
      <w:proofErr w:type="spellEnd"/>
      <w:r w:rsidRPr="00DC4602">
        <w:rPr>
          <w:rFonts w:ascii="Times New Roman" w:eastAsia="Times New Roman" w:hAnsi="Times New Roman" w:cs="Times New Roman"/>
          <w:sz w:val="24"/>
          <w:szCs w:val="24"/>
          <w:lang w:val="en-US"/>
        </w:rPr>
        <w:t xml:space="preserve"> tidak </w:t>
      </w:r>
      <w:proofErr w:type="spellStart"/>
      <w:r w:rsidRPr="00DC4602">
        <w:rPr>
          <w:rFonts w:ascii="Times New Roman" w:eastAsia="Times New Roman" w:hAnsi="Times New Roman" w:cs="Times New Roman"/>
          <w:sz w:val="24"/>
          <w:szCs w:val="24"/>
          <w:lang w:val="en-US"/>
        </w:rPr>
        <w:t>berubah</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meskipun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rumus</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disalin</w:t>
      </w:r>
      <w:proofErr w:type="spellEnd"/>
      <w:r w:rsidRPr="00DC4602">
        <w:rPr>
          <w:rFonts w:ascii="Times New Roman" w:eastAsia="Times New Roman" w:hAnsi="Times New Roman" w:cs="Times New Roman"/>
          <w:sz w:val="24"/>
          <w:szCs w:val="24"/>
          <w:lang w:val="en-US"/>
        </w:rPr>
        <w:t>.</w:t>
      </w:r>
    </w:p>
    <w:p w:rsidR="00DC4602" w:rsidRPr="00DC4602" w:rsidRDefault="00DC4602" w:rsidP="00F96115">
      <w:pPr>
        <w:numPr>
          <w:ilvl w:val="0"/>
          <w:numId w:val="28"/>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b/>
          <w:bCs/>
          <w:sz w:val="24"/>
          <w:szCs w:val="24"/>
          <w:lang w:val="en-US"/>
        </w:rPr>
        <w:t xml:space="preserve">Cara </w:t>
      </w:r>
      <w:proofErr w:type="spellStart"/>
      <w:r w:rsidRPr="00DC4602">
        <w:rPr>
          <w:rFonts w:ascii="Times New Roman" w:eastAsia="Times New Roman" w:hAnsi="Times New Roman" w:cs="Times New Roman"/>
          <w:b/>
          <w:bCs/>
          <w:sz w:val="24"/>
          <w:szCs w:val="24"/>
          <w:lang w:val="en-US"/>
        </w:rPr>
        <w:t>menambahkan</w:t>
      </w:r>
      <w:proofErr w:type="spellEnd"/>
      <w:r w:rsidRPr="00DC4602">
        <w:rPr>
          <w:rFonts w:ascii="Times New Roman" w:eastAsia="Times New Roman" w:hAnsi="Times New Roman" w:cs="Times New Roman"/>
          <w:b/>
          <w:bCs/>
          <w:sz w:val="24"/>
          <w:szCs w:val="24"/>
          <w:lang w:val="en-US"/>
        </w:rPr>
        <w:t xml:space="preserve"> </w:t>
      </w:r>
      <w:proofErr w:type="spellStart"/>
      <w:r w:rsidRPr="00DC4602">
        <w:rPr>
          <w:rFonts w:ascii="Times New Roman" w:eastAsia="Times New Roman" w:hAnsi="Times New Roman" w:cs="Times New Roman"/>
          <w:b/>
          <w:bCs/>
          <w:sz w:val="24"/>
          <w:szCs w:val="24"/>
          <w:lang w:val="en-US"/>
        </w:rPr>
        <w:t>transisi</w:t>
      </w:r>
      <w:proofErr w:type="spellEnd"/>
      <w:r w:rsidRPr="00DC4602">
        <w:rPr>
          <w:rFonts w:ascii="Times New Roman" w:eastAsia="Times New Roman" w:hAnsi="Times New Roman" w:cs="Times New Roman"/>
          <w:b/>
          <w:bCs/>
          <w:sz w:val="24"/>
          <w:szCs w:val="24"/>
          <w:lang w:val="en-US"/>
        </w:rPr>
        <w:t xml:space="preserve"> </w:t>
      </w:r>
      <w:proofErr w:type="spellStart"/>
      <w:r w:rsidRPr="00DC4602">
        <w:rPr>
          <w:rFonts w:ascii="Times New Roman" w:eastAsia="Times New Roman" w:hAnsi="Times New Roman" w:cs="Times New Roman"/>
          <w:b/>
          <w:bCs/>
          <w:sz w:val="24"/>
          <w:szCs w:val="24"/>
          <w:lang w:val="en-US"/>
        </w:rPr>
        <w:t>antar</w:t>
      </w:r>
      <w:proofErr w:type="spellEnd"/>
      <w:r w:rsidRPr="00DC4602">
        <w:rPr>
          <w:rFonts w:ascii="Times New Roman" w:eastAsia="Times New Roman" w:hAnsi="Times New Roman" w:cs="Times New Roman"/>
          <w:b/>
          <w:bCs/>
          <w:sz w:val="24"/>
          <w:szCs w:val="24"/>
          <w:lang w:val="en-US"/>
        </w:rPr>
        <w:t xml:space="preserve"> slide di PowerPoint:</w:t>
      </w:r>
    </w:p>
    <w:p w:rsidR="00DC4602" w:rsidRPr="00DC4602" w:rsidRDefault="00DC4602" w:rsidP="00F96115">
      <w:pPr>
        <w:numPr>
          <w:ilvl w:val="0"/>
          <w:numId w:val="29"/>
        </w:numPr>
        <w:spacing w:before="100" w:beforeAutospacing="1" w:after="100" w:afterAutospacing="1"/>
        <w:rPr>
          <w:rFonts w:ascii="Times New Roman" w:eastAsia="Times New Roman" w:hAnsi="Times New Roman" w:cs="Times New Roman"/>
          <w:sz w:val="24"/>
          <w:szCs w:val="24"/>
          <w:lang w:val="en-US"/>
        </w:rPr>
      </w:pPr>
      <w:proofErr w:type="spellStart"/>
      <w:r w:rsidRPr="00DC4602">
        <w:rPr>
          <w:rFonts w:ascii="Times New Roman" w:eastAsia="Times New Roman" w:hAnsi="Times New Roman" w:cs="Times New Roman"/>
          <w:sz w:val="24"/>
          <w:szCs w:val="24"/>
          <w:lang w:val="en-US"/>
        </w:rPr>
        <w:t>Pilih</w:t>
      </w:r>
      <w:proofErr w:type="spellEnd"/>
      <w:r w:rsidRPr="00DC4602">
        <w:rPr>
          <w:rFonts w:ascii="Times New Roman" w:eastAsia="Times New Roman" w:hAnsi="Times New Roman" w:cs="Times New Roman"/>
          <w:sz w:val="24"/>
          <w:szCs w:val="24"/>
          <w:lang w:val="en-US"/>
        </w:rPr>
        <w:t xml:space="preserve"> slide yang </w:t>
      </w:r>
      <w:proofErr w:type="spellStart"/>
      <w:r w:rsidRPr="00DC4602">
        <w:rPr>
          <w:rFonts w:ascii="Times New Roman" w:eastAsia="Times New Roman" w:hAnsi="Times New Roman" w:cs="Times New Roman"/>
          <w:sz w:val="24"/>
          <w:szCs w:val="24"/>
          <w:lang w:val="en-US"/>
        </w:rPr>
        <w:t>ingin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diberi</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transisi</w:t>
      </w:r>
      <w:proofErr w:type="spellEnd"/>
      <w:r w:rsidRPr="00DC4602">
        <w:rPr>
          <w:rFonts w:ascii="Times New Roman" w:eastAsia="Times New Roman" w:hAnsi="Times New Roman" w:cs="Times New Roman"/>
          <w:sz w:val="24"/>
          <w:szCs w:val="24"/>
          <w:lang w:val="en-US"/>
        </w:rPr>
        <w:t>.</w:t>
      </w:r>
    </w:p>
    <w:p w:rsidR="00DC4602" w:rsidRPr="00DC4602" w:rsidRDefault="00DC4602" w:rsidP="00F96115">
      <w:pPr>
        <w:numPr>
          <w:ilvl w:val="0"/>
          <w:numId w:val="29"/>
        </w:numPr>
        <w:spacing w:before="100" w:beforeAutospacing="1" w:after="100" w:afterAutospacing="1"/>
        <w:rPr>
          <w:rFonts w:ascii="Times New Roman" w:eastAsia="Times New Roman" w:hAnsi="Times New Roman" w:cs="Times New Roman"/>
          <w:sz w:val="24"/>
          <w:szCs w:val="24"/>
          <w:lang w:val="en-US"/>
        </w:rPr>
      </w:pPr>
      <w:proofErr w:type="spellStart"/>
      <w:r w:rsidRPr="00DC4602">
        <w:rPr>
          <w:rFonts w:ascii="Times New Roman" w:eastAsia="Times New Roman" w:hAnsi="Times New Roman" w:cs="Times New Roman"/>
          <w:sz w:val="24"/>
          <w:szCs w:val="24"/>
          <w:lang w:val="en-US"/>
        </w:rPr>
        <w:lastRenderedPageBreak/>
        <w:t>Klik</w:t>
      </w:r>
      <w:proofErr w:type="spellEnd"/>
      <w:r w:rsidRPr="00DC4602">
        <w:rPr>
          <w:rFonts w:ascii="Times New Roman" w:eastAsia="Times New Roman" w:hAnsi="Times New Roman" w:cs="Times New Roman"/>
          <w:sz w:val="24"/>
          <w:szCs w:val="24"/>
          <w:lang w:val="en-US"/>
        </w:rPr>
        <w:t xml:space="preserve"> tab </w:t>
      </w:r>
      <w:r w:rsidRPr="00DC4602">
        <w:rPr>
          <w:rFonts w:ascii="Times New Roman" w:eastAsia="Times New Roman" w:hAnsi="Times New Roman" w:cs="Times New Roman"/>
          <w:b/>
          <w:bCs/>
          <w:sz w:val="24"/>
          <w:szCs w:val="24"/>
          <w:lang w:val="en-US"/>
        </w:rPr>
        <w:t>Transitions</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pilih</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transisi</w:t>
      </w:r>
      <w:proofErr w:type="spellEnd"/>
      <w:r w:rsidRPr="00DC4602">
        <w:rPr>
          <w:rFonts w:ascii="Times New Roman" w:eastAsia="Times New Roman" w:hAnsi="Times New Roman" w:cs="Times New Roman"/>
          <w:sz w:val="24"/>
          <w:szCs w:val="24"/>
          <w:lang w:val="en-US"/>
        </w:rPr>
        <w:t xml:space="preserve"> yang </w:t>
      </w:r>
      <w:proofErr w:type="spellStart"/>
      <w:r w:rsidRPr="00DC4602">
        <w:rPr>
          <w:rFonts w:ascii="Times New Roman" w:eastAsia="Times New Roman" w:hAnsi="Times New Roman" w:cs="Times New Roman"/>
          <w:sz w:val="24"/>
          <w:szCs w:val="24"/>
          <w:lang w:val="en-US"/>
        </w:rPr>
        <w:t>diinginkan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dari</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galeri</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atur</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efek</w:t>
      </w:r>
      <w:proofErr w:type="spellEnd"/>
      <w:r w:rsidRPr="00DC4602">
        <w:rPr>
          <w:rFonts w:ascii="Times New Roman" w:eastAsia="Times New Roman" w:hAnsi="Times New Roman" w:cs="Times New Roman"/>
          <w:sz w:val="24"/>
          <w:szCs w:val="24"/>
          <w:lang w:val="en-US"/>
        </w:rPr>
        <w:t xml:space="preserve"> atau </w:t>
      </w:r>
      <w:proofErr w:type="spellStart"/>
      <w:r w:rsidRPr="00DC4602">
        <w:rPr>
          <w:rFonts w:ascii="Times New Roman" w:eastAsia="Times New Roman" w:hAnsi="Times New Roman" w:cs="Times New Roman"/>
          <w:sz w:val="24"/>
          <w:szCs w:val="24"/>
          <w:lang w:val="en-US"/>
        </w:rPr>
        <w:t>durasinya</w:t>
      </w:r>
      <w:proofErr w:type="spellEnd"/>
      <w:r w:rsidRPr="00DC4602">
        <w:rPr>
          <w:rFonts w:ascii="Times New Roman" w:eastAsia="Times New Roman" w:hAnsi="Times New Roman" w:cs="Times New Roman"/>
          <w:sz w:val="24"/>
          <w:szCs w:val="24"/>
          <w:lang w:val="en-US"/>
        </w:rPr>
        <w:t xml:space="preserve"> sesuai </w:t>
      </w:r>
      <w:proofErr w:type="spellStart"/>
      <w:r w:rsidRPr="00DC4602">
        <w:rPr>
          <w:rFonts w:ascii="Times New Roman" w:eastAsia="Times New Roman" w:hAnsi="Times New Roman" w:cs="Times New Roman"/>
          <w:sz w:val="24"/>
          <w:szCs w:val="24"/>
          <w:lang w:val="en-US"/>
        </w:rPr>
        <w:t>kebutuhan</w:t>
      </w:r>
      <w:proofErr w:type="spellEnd"/>
      <w:r w:rsidRPr="00DC4602">
        <w:rPr>
          <w:rFonts w:ascii="Times New Roman" w:eastAsia="Times New Roman" w:hAnsi="Times New Roman" w:cs="Times New Roman"/>
          <w:sz w:val="24"/>
          <w:szCs w:val="24"/>
          <w:lang w:val="en-US"/>
        </w:rPr>
        <w:t>.</w:t>
      </w:r>
    </w:p>
    <w:p w:rsidR="00DC4602" w:rsidRPr="00DC4602" w:rsidRDefault="00DC4602" w:rsidP="00F96115">
      <w:pPr>
        <w:numPr>
          <w:ilvl w:val="0"/>
          <w:numId w:val="30"/>
        </w:numPr>
        <w:spacing w:before="100" w:beforeAutospacing="1" w:after="100" w:afterAutospacing="1"/>
        <w:rPr>
          <w:rFonts w:ascii="Times New Roman" w:eastAsia="Times New Roman" w:hAnsi="Times New Roman" w:cs="Times New Roman"/>
          <w:sz w:val="24"/>
          <w:szCs w:val="24"/>
          <w:lang w:val="en-US"/>
        </w:rPr>
      </w:pPr>
      <w:proofErr w:type="spellStart"/>
      <w:proofErr w:type="gramStart"/>
      <w:r w:rsidRPr="00DC4602">
        <w:rPr>
          <w:rFonts w:ascii="Times New Roman" w:eastAsia="Times New Roman" w:hAnsi="Times New Roman" w:cs="Times New Roman"/>
          <w:b/>
          <w:bCs/>
          <w:sz w:val="24"/>
          <w:szCs w:val="24"/>
          <w:lang w:val="en-US"/>
        </w:rPr>
        <w:t>Apa</w:t>
      </w:r>
      <w:proofErr w:type="spellEnd"/>
      <w:proofErr w:type="gramEnd"/>
      <w:r w:rsidRPr="00DC4602">
        <w:rPr>
          <w:rFonts w:ascii="Times New Roman" w:eastAsia="Times New Roman" w:hAnsi="Times New Roman" w:cs="Times New Roman"/>
          <w:b/>
          <w:bCs/>
          <w:sz w:val="24"/>
          <w:szCs w:val="24"/>
          <w:lang w:val="en-US"/>
        </w:rPr>
        <w:t xml:space="preserve"> itu Slide Master di PowerPoint?</w:t>
      </w:r>
    </w:p>
    <w:p w:rsidR="00DC4602" w:rsidRPr="00DC4602" w:rsidRDefault="00DC4602" w:rsidP="00F96115">
      <w:pPr>
        <w:numPr>
          <w:ilvl w:val="0"/>
          <w:numId w:val="31"/>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b/>
          <w:bCs/>
          <w:sz w:val="24"/>
          <w:szCs w:val="24"/>
          <w:lang w:val="en-US"/>
        </w:rPr>
        <w:t>Slide Master</w:t>
      </w:r>
      <w:r w:rsidRPr="00DC4602">
        <w:rPr>
          <w:rFonts w:ascii="Times New Roman" w:eastAsia="Times New Roman" w:hAnsi="Times New Roman" w:cs="Times New Roman"/>
          <w:sz w:val="24"/>
          <w:szCs w:val="24"/>
          <w:lang w:val="en-US"/>
        </w:rPr>
        <w:t xml:space="preserve"> </w:t>
      </w:r>
      <w:proofErr w:type="gramStart"/>
      <w:r w:rsidRPr="00DC4602">
        <w:rPr>
          <w:rFonts w:ascii="Times New Roman" w:eastAsia="Times New Roman" w:hAnsi="Times New Roman" w:cs="Times New Roman"/>
          <w:sz w:val="24"/>
          <w:szCs w:val="24"/>
          <w:lang w:val="en-US"/>
        </w:rPr>
        <w:t>adalah</w:t>
      </w:r>
      <w:proofErr w:type="gramEnd"/>
      <w:r w:rsidRPr="00DC4602">
        <w:rPr>
          <w:rFonts w:ascii="Times New Roman" w:eastAsia="Times New Roman" w:hAnsi="Times New Roman" w:cs="Times New Roman"/>
          <w:sz w:val="24"/>
          <w:szCs w:val="24"/>
          <w:lang w:val="en-US"/>
        </w:rPr>
        <w:t xml:space="preserve"> template atau format </w:t>
      </w:r>
      <w:proofErr w:type="spellStart"/>
      <w:r w:rsidRPr="00DC4602">
        <w:rPr>
          <w:rFonts w:ascii="Times New Roman" w:eastAsia="Times New Roman" w:hAnsi="Times New Roman" w:cs="Times New Roman"/>
          <w:sz w:val="24"/>
          <w:szCs w:val="24"/>
          <w:lang w:val="en-US"/>
        </w:rPr>
        <w:t>dasar</w:t>
      </w:r>
      <w:proofErr w:type="spellEnd"/>
      <w:r w:rsidRPr="00DC4602">
        <w:rPr>
          <w:rFonts w:ascii="Times New Roman" w:eastAsia="Times New Roman" w:hAnsi="Times New Roman" w:cs="Times New Roman"/>
          <w:sz w:val="24"/>
          <w:szCs w:val="24"/>
          <w:lang w:val="en-US"/>
        </w:rPr>
        <w:t xml:space="preserve"> yang </w:t>
      </w:r>
      <w:proofErr w:type="spellStart"/>
      <w:r w:rsidRPr="00DC4602">
        <w:rPr>
          <w:rFonts w:ascii="Times New Roman" w:eastAsia="Times New Roman" w:hAnsi="Times New Roman" w:cs="Times New Roman"/>
          <w:sz w:val="24"/>
          <w:szCs w:val="24"/>
          <w:lang w:val="en-US"/>
        </w:rPr>
        <w:t>mengontrol</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desain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elemen</w:t>
      </w:r>
      <w:proofErr w:type="spellEnd"/>
      <w:r w:rsidRPr="00DC4602">
        <w:rPr>
          <w:rFonts w:ascii="Times New Roman" w:eastAsia="Times New Roman" w:hAnsi="Times New Roman" w:cs="Times New Roman"/>
          <w:sz w:val="24"/>
          <w:szCs w:val="24"/>
          <w:lang w:val="en-US"/>
        </w:rPr>
        <w:t xml:space="preserve"> pada semua slide dalam </w:t>
      </w:r>
      <w:proofErr w:type="spellStart"/>
      <w:r w:rsidRPr="00DC4602">
        <w:rPr>
          <w:rFonts w:ascii="Times New Roman" w:eastAsia="Times New Roman" w:hAnsi="Times New Roman" w:cs="Times New Roman"/>
          <w:sz w:val="24"/>
          <w:szCs w:val="24"/>
          <w:lang w:val="en-US"/>
        </w:rPr>
        <w:t>presentasi</w:t>
      </w:r>
      <w:proofErr w:type="spellEnd"/>
      <w:r w:rsidRPr="00DC4602">
        <w:rPr>
          <w:rFonts w:ascii="Times New Roman" w:eastAsia="Times New Roman" w:hAnsi="Times New Roman" w:cs="Times New Roman"/>
          <w:sz w:val="24"/>
          <w:szCs w:val="24"/>
          <w:lang w:val="en-US"/>
        </w:rPr>
        <w:t xml:space="preserve">, seperti font, </w:t>
      </w:r>
      <w:proofErr w:type="spellStart"/>
      <w:r w:rsidRPr="00DC4602">
        <w:rPr>
          <w:rFonts w:ascii="Times New Roman" w:eastAsia="Times New Roman" w:hAnsi="Times New Roman" w:cs="Times New Roman"/>
          <w:sz w:val="24"/>
          <w:szCs w:val="24"/>
          <w:lang w:val="en-US"/>
        </w:rPr>
        <w:t>warna</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dan</w:t>
      </w:r>
      <w:proofErr w:type="spellEnd"/>
      <w:r w:rsidRPr="00DC4602">
        <w:rPr>
          <w:rFonts w:ascii="Times New Roman" w:eastAsia="Times New Roman" w:hAnsi="Times New Roman" w:cs="Times New Roman"/>
          <w:sz w:val="24"/>
          <w:szCs w:val="24"/>
          <w:lang w:val="en-US"/>
        </w:rPr>
        <w:t xml:space="preserve"> logo.</w:t>
      </w:r>
    </w:p>
    <w:p w:rsidR="00DC4602" w:rsidRPr="00DC4602" w:rsidRDefault="00DC4602" w:rsidP="00F96115">
      <w:pPr>
        <w:numPr>
          <w:ilvl w:val="0"/>
          <w:numId w:val="32"/>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b/>
          <w:bCs/>
          <w:sz w:val="24"/>
          <w:szCs w:val="24"/>
          <w:lang w:val="en-US"/>
        </w:rPr>
        <w:t xml:space="preserve">Cara </w:t>
      </w:r>
      <w:proofErr w:type="spellStart"/>
      <w:r w:rsidRPr="00DC4602">
        <w:rPr>
          <w:rFonts w:ascii="Times New Roman" w:eastAsia="Times New Roman" w:hAnsi="Times New Roman" w:cs="Times New Roman"/>
          <w:b/>
          <w:bCs/>
          <w:sz w:val="24"/>
          <w:szCs w:val="24"/>
          <w:lang w:val="en-US"/>
        </w:rPr>
        <w:t>menyisipkan</w:t>
      </w:r>
      <w:proofErr w:type="spellEnd"/>
      <w:r w:rsidRPr="00DC4602">
        <w:rPr>
          <w:rFonts w:ascii="Times New Roman" w:eastAsia="Times New Roman" w:hAnsi="Times New Roman" w:cs="Times New Roman"/>
          <w:b/>
          <w:bCs/>
          <w:sz w:val="24"/>
          <w:szCs w:val="24"/>
          <w:lang w:val="en-US"/>
        </w:rPr>
        <w:t xml:space="preserve"> </w:t>
      </w:r>
      <w:proofErr w:type="spellStart"/>
      <w:r w:rsidRPr="00DC4602">
        <w:rPr>
          <w:rFonts w:ascii="Times New Roman" w:eastAsia="Times New Roman" w:hAnsi="Times New Roman" w:cs="Times New Roman"/>
          <w:b/>
          <w:bCs/>
          <w:sz w:val="24"/>
          <w:szCs w:val="24"/>
          <w:lang w:val="en-US"/>
        </w:rPr>
        <w:t>gambar</w:t>
      </w:r>
      <w:proofErr w:type="spellEnd"/>
      <w:r w:rsidRPr="00DC4602">
        <w:rPr>
          <w:rFonts w:ascii="Times New Roman" w:eastAsia="Times New Roman" w:hAnsi="Times New Roman" w:cs="Times New Roman"/>
          <w:b/>
          <w:bCs/>
          <w:sz w:val="24"/>
          <w:szCs w:val="24"/>
          <w:lang w:val="en-US"/>
        </w:rPr>
        <w:t xml:space="preserve"> ke dalam slide PowerPoint:</w:t>
      </w:r>
    </w:p>
    <w:p w:rsidR="00DC4602" w:rsidRPr="00DC4602" w:rsidRDefault="00DC4602" w:rsidP="00F96115">
      <w:pPr>
        <w:numPr>
          <w:ilvl w:val="0"/>
          <w:numId w:val="33"/>
        </w:numPr>
        <w:spacing w:before="100" w:beforeAutospacing="1" w:after="100" w:afterAutospacing="1"/>
        <w:rPr>
          <w:rFonts w:ascii="Times New Roman" w:eastAsia="Times New Roman" w:hAnsi="Times New Roman" w:cs="Times New Roman"/>
          <w:sz w:val="24"/>
          <w:szCs w:val="24"/>
          <w:lang w:val="en-US"/>
        </w:rPr>
      </w:pPr>
      <w:proofErr w:type="spellStart"/>
      <w:r w:rsidRPr="00DC4602">
        <w:rPr>
          <w:rFonts w:ascii="Times New Roman" w:eastAsia="Times New Roman" w:hAnsi="Times New Roman" w:cs="Times New Roman"/>
          <w:sz w:val="24"/>
          <w:szCs w:val="24"/>
          <w:lang w:val="en-US"/>
        </w:rPr>
        <w:t>Klik</w:t>
      </w:r>
      <w:proofErr w:type="spellEnd"/>
      <w:r w:rsidRPr="00DC4602">
        <w:rPr>
          <w:rFonts w:ascii="Times New Roman" w:eastAsia="Times New Roman" w:hAnsi="Times New Roman" w:cs="Times New Roman"/>
          <w:sz w:val="24"/>
          <w:szCs w:val="24"/>
          <w:lang w:val="en-US"/>
        </w:rPr>
        <w:t xml:space="preserve"> tab </w:t>
      </w:r>
      <w:r w:rsidRPr="00DC4602">
        <w:rPr>
          <w:rFonts w:ascii="Times New Roman" w:eastAsia="Times New Roman" w:hAnsi="Times New Roman" w:cs="Times New Roman"/>
          <w:b/>
          <w:bCs/>
          <w:sz w:val="24"/>
          <w:szCs w:val="24"/>
          <w:lang w:val="en-US"/>
        </w:rPr>
        <w:t>Insert</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pilih</w:t>
      </w:r>
      <w:proofErr w:type="spellEnd"/>
      <w:r w:rsidRPr="00DC4602">
        <w:rPr>
          <w:rFonts w:ascii="Times New Roman" w:eastAsia="Times New Roman" w:hAnsi="Times New Roman" w:cs="Times New Roman"/>
          <w:sz w:val="24"/>
          <w:szCs w:val="24"/>
          <w:lang w:val="en-US"/>
        </w:rPr>
        <w:t xml:space="preserve"> </w:t>
      </w:r>
      <w:r w:rsidRPr="00DC4602">
        <w:rPr>
          <w:rFonts w:ascii="Times New Roman" w:eastAsia="Times New Roman" w:hAnsi="Times New Roman" w:cs="Times New Roman"/>
          <w:b/>
          <w:bCs/>
          <w:sz w:val="24"/>
          <w:szCs w:val="24"/>
          <w:lang w:val="en-US"/>
        </w:rPr>
        <w:t>Pictures</w:t>
      </w:r>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pilih</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gambar</w:t>
      </w:r>
      <w:proofErr w:type="spellEnd"/>
      <w:r w:rsidRPr="00DC4602">
        <w:rPr>
          <w:rFonts w:ascii="Times New Roman" w:eastAsia="Times New Roman" w:hAnsi="Times New Roman" w:cs="Times New Roman"/>
          <w:sz w:val="24"/>
          <w:szCs w:val="24"/>
          <w:lang w:val="en-US"/>
        </w:rPr>
        <w:t xml:space="preserve"> yang </w:t>
      </w:r>
      <w:proofErr w:type="spellStart"/>
      <w:r w:rsidRPr="00DC4602">
        <w:rPr>
          <w:rFonts w:ascii="Times New Roman" w:eastAsia="Times New Roman" w:hAnsi="Times New Roman" w:cs="Times New Roman"/>
          <w:sz w:val="24"/>
          <w:szCs w:val="24"/>
          <w:lang w:val="en-US"/>
        </w:rPr>
        <w:t>ingin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disisipkan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dari</w:t>
      </w:r>
      <w:proofErr w:type="spellEnd"/>
      <w:r w:rsidRPr="00DC4602">
        <w:rPr>
          <w:rFonts w:ascii="Times New Roman" w:eastAsia="Times New Roman" w:hAnsi="Times New Roman" w:cs="Times New Roman"/>
          <w:sz w:val="24"/>
          <w:szCs w:val="24"/>
          <w:lang w:val="en-US"/>
        </w:rPr>
        <w:t xml:space="preserve"> file komputer Anda.</w:t>
      </w:r>
    </w:p>
    <w:p w:rsidR="00DC4602" w:rsidRPr="00DC4602" w:rsidRDefault="00DC4602" w:rsidP="00F96115">
      <w:pPr>
        <w:numPr>
          <w:ilvl w:val="0"/>
          <w:numId w:val="34"/>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b/>
          <w:bCs/>
          <w:sz w:val="24"/>
          <w:szCs w:val="24"/>
          <w:lang w:val="en-US"/>
        </w:rPr>
        <w:t xml:space="preserve">Fungsi </w:t>
      </w:r>
      <w:proofErr w:type="spellStart"/>
      <w:r w:rsidRPr="00DC4602">
        <w:rPr>
          <w:rFonts w:ascii="Times New Roman" w:eastAsia="Times New Roman" w:hAnsi="Times New Roman" w:cs="Times New Roman"/>
          <w:b/>
          <w:bCs/>
          <w:sz w:val="24"/>
          <w:szCs w:val="24"/>
          <w:lang w:val="en-US"/>
        </w:rPr>
        <w:t>dari</w:t>
      </w:r>
      <w:proofErr w:type="spellEnd"/>
      <w:r w:rsidRPr="00DC4602">
        <w:rPr>
          <w:rFonts w:ascii="Times New Roman" w:eastAsia="Times New Roman" w:hAnsi="Times New Roman" w:cs="Times New Roman"/>
          <w:b/>
          <w:bCs/>
          <w:sz w:val="24"/>
          <w:szCs w:val="24"/>
          <w:lang w:val="en-US"/>
        </w:rPr>
        <w:t xml:space="preserve"> VLOOKUP di Excel?</w:t>
      </w:r>
    </w:p>
    <w:p w:rsidR="00DC4602" w:rsidRPr="00DC4602" w:rsidRDefault="00DC4602" w:rsidP="00F96115">
      <w:pPr>
        <w:numPr>
          <w:ilvl w:val="0"/>
          <w:numId w:val="35"/>
        </w:numPr>
        <w:spacing w:before="100" w:beforeAutospacing="1" w:after="100" w:afterAutospacing="1"/>
        <w:rPr>
          <w:rFonts w:ascii="Times New Roman" w:eastAsia="Times New Roman" w:hAnsi="Times New Roman" w:cs="Times New Roman"/>
          <w:sz w:val="24"/>
          <w:szCs w:val="24"/>
          <w:lang w:val="en-US"/>
        </w:rPr>
      </w:pPr>
      <w:r w:rsidRPr="00DC4602">
        <w:rPr>
          <w:rFonts w:ascii="Times New Roman" w:eastAsia="Times New Roman" w:hAnsi="Times New Roman" w:cs="Times New Roman"/>
          <w:b/>
          <w:bCs/>
          <w:sz w:val="24"/>
          <w:szCs w:val="24"/>
          <w:lang w:val="en-US"/>
        </w:rPr>
        <w:t>VLOOKUP</w:t>
      </w:r>
      <w:r w:rsidRPr="00DC4602">
        <w:rPr>
          <w:rFonts w:ascii="Times New Roman" w:eastAsia="Times New Roman" w:hAnsi="Times New Roman" w:cs="Times New Roman"/>
          <w:sz w:val="24"/>
          <w:szCs w:val="24"/>
          <w:lang w:val="en-US"/>
        </w:rPr>
        <w:t xml:space="preserve"> digunakan </w:t>
      </w:r>
      <w:proofErr w:type="spellStart"/>
      <w:r w:rsidRPr="00DC4602">
        <w:rPr>
          <w:rFonts w:ascii="Times New Roman" w:eastAsia="Times New Roman" w:hAnsi="Times New Roman" w:cs="Times New Roman"/>
          <w:sz w:val="24"/>
          <w:szCs w:val="24"/>
          <w:lang w:val="en-US"/>
        </w:rPr>
        <w:t>untuk</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mencari</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nilai</w:t>
      </w:r>
      <w:proofErr w:type="spellEnd"/>
      <w:r w:rsidRPr="00DC4602">
        <w:rPr>
          <w:rFonts w:ascii="Times New Roman" w:eastAsia="Times New Roman" w:hAnsi="Times New Roman" w:cs="Times New Roman"/>
          <w:sz w:val="24"/>
          <w:szCs w:val="24"/>
          <w:lang w:val="en-US"/>
        </w:rPr>
        <w:t xml:space="preserve"> dalam </w:t>
      </w:r>
      <w:proofErr w:type="spellStart"/>
      <w:r w:rsidRPr="00DC4602">
        <w:rPr>
          <w:rFonts w:ascii="Times New Roman" w:eastAsia="Times New Roman" w:hAnsi="Times New Roman" w:cs="Times New Roman"/>
          <w:sz w:val="24"/>
          <w:szCs w:val="24"/>
          <w:lang w:val="en-US"/>
        </w:rPr>
        <w:t>kolom</w:t>
      </w:r>
      <w:proofErr w:type="spellEnd"/>
      <w:r w:rsidRPr="00DC4602">
        <w:rPr>
          <w:rFonts w:ascii="Times New Roman" w:eastAsia="Times New Roman" w:hAnsi="Times New Roman" w:cs="Times New Roman"/>
          <w:sz w:val="24"/>
          <w:szCs w:val="24"/>
          <w:lang w:val="en-US"/>
        </w:rPr>
        <w:t xml:space="preserve"> pertama </w:t>
      </w:r>
      <w:proofErr w:type="spellStart"/>
      <w:r w:rsidRPr="00DC4602">
        <w:rPr>
          <w:rFonts w:ascii="Times New Roman" w:eastAsia="Times New Roman" w:hAnsi="Times New Roman" w:cs="Times New Roman"/>
          <w:sz w:val="24"/>
          <w:szCs w:val="24"/>
          <w:lang w:val="en-US"/>
        </w:rPr>
        <w:t>rentang</w:t>
      </w:r>
      <w:proofErr w:type="spellEnd"/>
      <w:r w:rsidRPr="00DC4602">
        <w:rPr>
          <w:rFonts w:ascii="Times New Roman" w:eastAsia="Times New Roman" w:hAnsi="Times New Roman" w:cs="Times New Roman"/>
          <w:sz w:val="24"/>
          <w:szCs w:val="24"/>
          <w:lang w:val="en-US"/>
        </w:rPr>
        <w:t xml:space="preserve"> data </w:t>
      </w:r>
      <w:proofErr w:type="spellStart"/>
      <w:r w:rsidRPr="00DC4602">
        <w:rPr>
          <w:rFonts w:ascii="Times New Roman" w:eastAsia="Times New Roman" w:hAnsi="Times New Roman" w:cs="Times New Roman"/>
          <w:sz w:val="24"/>
          <w:szCs w:val="24"/>
          <w:lang w:val="en-US"/>
        </w:rPr>
        <w:t>dan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mengembalikan</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nilai</w:t>
      </w:r>
      <w:proofErr w:type="spellEnd"/>
      <w:r w:rsidRPr="00DC4602">
        <w:rPr>
          <w:rFonts w:ascii="Times New Roman" w:eastAsia="Times New Roman" w:hAnsi="Times New Roman" w:cs="Times New Roman"/>
          <w:sz w:val="24"/>
          <w:szCs w:val="24"/>
          <w:lang w:val="en-US"/>
        </w:rPr>
        <w:t xml:space="preserve"> yang sesuai </w:t>
      </w:r>
      <w:proofErr w:type="spellStart"/>
      <w:r w:rsidRPr="00DC4602">
        <w:rPr>
          <w:rFonts w:ascii="Times New Roman" w:eastAsia="Times New Roman" w:hAnsi="Times New Roman" w:cs="Times New Roman"/>
          <w:sz w:val="24"/>
          <w:szCs w:val="24"/>
          <w:lang w:val="en-US"/>
        </w:rPr>
        <w:t>dari</w:t>
      </w:r>
      <w:proofErr w:type="spellEnd"/>
      <w:r w:rsidRPr="00DC4602">
        <w:rPr>
          <w:rFonts w:ascii="Times New Roman" w:eastAsia="Times New Roman" w:hAnsi="Times New Roman" w:cs="Times New Roman"/>
          <w:sz w:val="24"/>
          <w:szCs w:val="24"/>
          <w:lang w:val="en-US"/>
        </w:rPr>
        <w:t xml:space="preserve"> </w:t>
      </w:r>
      <w:proofErr w:type="spellStart"/>
      <w:r w:rsidRPr="00DC4602">
        <w:rPr>
          <w:rFonts w:ascii="Times New Roman" w:eastAsia="Times New Roman" w:hAnsi="Times New Roman" w:cs="Times New Roman"/>
          <w:sz w:val="24"/>
          <w:szCs w:val="24"/>
          <w:lang w:val="en-US"/>
        </w:rPr>
        <w:t>kolom</w:t>
      </w:r>
      <w:proofErr w:type="spellEnd"/>
      <w:r w:rsidRPr="00DC4602">
        <w:rPr>
          <w:rFonts w:ascii="Times New Roman" w:eastAsia="Times New Roman" w:hAnsi="Times New Roman" w:cs="Times New Roman"/>
          <w:sz w:val="24"/>
          <w:szCs w:val="24"/>
          <w:lang w:val="en-US"/>
        </w:rPr>
        <w:t xml:space="preserve"> lain dalam </w:t>
      </w:r>
      <w:proofErr w:type="spellStart"/>
      <w:r w:rsidRPr="00DC4602">
        <w:rPr>
          <w:rFonts w:ascii="Times New Roman" w:eastAsia="Times New Roman" w:hAnsi="Times New Roman" w:cs="Times New Roman"/>
          <w:sz w:val="24"/>
          <w:szCs w:val="24"/>
          <w:lang w:val="en-US"/>
        </w:rPr>
        <w:t>baris</w:t>
      </w:r>
      <w:proofErr w:type="spellEnd"/>
      <w:r w:rsidRPr="00DC4602">
        <w:rPr>
          <w:rFonts w:ascii="Times New Roman" w:eastAsia="Times New Roman" w:hAnsi="Times New Roman" w:cs="Times New Roman"/>
          <w:sz w:val="24"/>
          <w:szCs w:val="24"/>
          <w:lang w:val="en-US"/>
        </w:rPr>
        <w:t xml:space="preserve"> yang </w:t>
      </w:r>
      <w:proofErr w:type="gramStart"/>
      <w:r w:rsidRPr="00DC4602">
        <w:rPr>
          <w:rFonts w:ascii="Times New Roman" w:eastAsia="Times New Roman" w:hAnsi="Times New Roman" w:cs="Times New Roman"/>
          <w:sz w:val="24"/>
          <w:szCs w:val="24"/>
          <w:lang w:val="en-US"/>
        </w:rPr>
        <w:t>sama</w:t>
      </w:r>
      <w:proofErr w:type="gramEnd"/>
      <w:r w:rsidRPr="00DC4602">
        <w:rPr>
          <w:rFonts w:ascii="Times New Roman" w:eastAsia="Times New Roman" w:hAnsi="Times New Roman" w:cs="Times New Roman"/>
          <w:sz w:val="24"/>
          <w:szCs w:val="24"/>
          <w:lang w:val="en-US"/>
        </w:rPr>
        <w:t>.</w:t>
      </w:r>
    </w:p>
    <w:p w:rsidR="007F0D5D" w:rsidRDefault="007F0D5D" w:rsidP="00F96115">
      <w:pPr>
        <w:spacing w:after="0"/>
        <w:ind w:left="426" w:hanging="426"/>
      </w:pPr>
    </w:p>
    <w:sectPr w:rsidR="007F0D5D" w:rsidSect="00EB5B7F">
      <w:pgSz w:w="11906" w:h="16838"/>
      <w:pgMar w:top="1134"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1655"/>
    <w:multiLevelType w:val="multilevel"/>
    <w:tmpl w:val="E9ECAB8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636508"/>
    <w:multiLevelType w:val="multilevel"/>
    <w:tmpl w:val="639A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63E34"/>
    <w:multiLevelType w:val="multilevel"/>
    <w:tmpl w:val="45E6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41524F"/>
    <w:multiLevelType w:val="multilevel"/>
    <w:tmpl w:val="CBB4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831520"/>
    <w:multiLevelType w:val="multilevel"/>
    <w:tmpl w:val="38661E1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A63AFA"/>
    <w:multiLevelType w:val="multilevel"/>
    <w:tmpl w:val="B67E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F76273"/>
    <w:multiLevelType w:val="multilevel"/>
    <w:tmpl w:val="371A738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E345CF"/>
    <w:multiLevelType w:val="multilevel"/>
    <w:tmpl w:val="B4BA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14359A"/>
    <w:multiLevelType w:val="multilevel"/>
    <w:tmpl w:val="0FCEB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064EE2"/>
    <w:multiLevelType w:val="multilevel"/>
    <w:tmpl w:val="E2349FE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055EEB"/>
    <w:multiLevelType w:val="multilevel"/>
    <w:tmpl w:val="6C44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427398"/>
    <w:multiLevelType w:val="multilevel"/>
    <w:tmpl w:val="AE10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941F2F"/>
    <w:multiLevelType w:val="multilevel"/>
    <w:tmpl w:val="2C20517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7F36B8"/>
    <w:multiLevelType w:val="multilevel"/>
    <w:tmpl w:val="DC80B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2A72DC"/>
    <w:multiLevelType w:val="multilevel"/>
    <w:tmpl w:val="7614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AA061C"/>
    <w:multiLevelType w:val="multilevel"/>
    <w:tmpl w:val="1D8E1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0B4D38"/>
    <w:multiLevelType w:val="multilevel"/>
    <w:tmpl w:val="38AA237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B51A31"/>
    <w:multiLevelType w:val="multilevel"/>
    <w:tmpl w:val="F80EDE4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DF1EF4"/>
    <w:multiLevelType w:val="multilevel"/>
    <w:tmpl w:val="61B0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463D6A"/>
    <w:multiLevelType w:val="multilevel"/>
    <w:tmpl w:val="9B5E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282B56"/>
    <w:multiLevelType w:val="multilevel"/>
    <w:tmpl w:val="6FA2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817443"/>
    <w:multiLevelType w:val="multilevel"/>
    <w:tmpl w:val="EA4AA36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2F215D"/>
    <w:multiLevelType w:val="multilevel"/>
    <w:tmpl w:val="4D32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A15972"/>
    <w:multiLevelType w:val="multilevel"/>
    <w:tmpl w:val="5B868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4F7653"/>
    <w:multiLevelType w:val="multilevel"/>
    <w:tmpl w:val="3DD6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B645CE"/>
    <w:multiLevelType w:val="multilevel"/>
    <w:tmpl w:val="5F92CA1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056315"/>
    <w:multiLevelType w:val="multilevel"/>
    <w:tmpl w:val="CC207D2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DC10144"/>
    <w:multiLevelType w:val="multilevel"/>
    <w:tmpl w:val="572A7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E00725"/>
    <w:multiLevelType w:val="multilevel"/>
    <w:tmpl w:val="B0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D5042F"/>
    <w:multiLevelType w:val="multilevel"/>
    <w:tmpl w:val="5CC4205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175374"/>
    <w:multiLevelType w:val="multilevel"/>
    <w:tmpl w:val="99420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6020096"/>
    <w:multiLevelType w:val="multilevel"/>
    <w:tmpl w:val="6B90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BF70DC0"/>
    <w:multiLevelType w:val="multilevel"/>
    <w:tmpl w:val="5020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D12E51"/>
    <w:multiLevelType w:val="multilevel"/>
    <w:tmpl w:val="1C8E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FC1292"/>
    <w:multiLevelType w:val="multilevel"/>
    <w:tmpl w:val="456CA9E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12"/>
  </w:num>
  <w:num w:numId="3">
    <w:abstractNumId w:val="34"/>
  </w:num>
  <w:num w:numId="4">
    <w:abstractNumId w:val="17"/>
  </w:num>
  <w:num w:numId="5">
    <w:abstractNumId w:val="24"/>
  </w:num>
  <w:num w:numId="6">
    <w:abstractNumId w:val="7"/>
  </w:num>
  <w:num w:numId="7">
    <w:abstractNumId w:val="15"/>
  </w:num>
  <w:num w:numId="8">
    <w:abstractNumId w:val="5"/>
  </w:num>
  <w:num w:numId="9">
    <w:abstractNumId w:val="8"/>
  </w:num>
  <w:num w:numId="10">
    <w:abstractNumId w:val="13"/>
  </w:num>
  <w:num w:numId="11">
    <w:abstractNumId w:val="19"/>
  </w:num>
  <w:num w:numId="12">
    <w:abstractNumId w:val="27"/>
  </w:num>
  <w:num w:numId="13">
    <w:abstractNumId w:val="31"/>
  </w:num>
  <w:num w:numId="14">
    <w:abstractNumId w:val="11"/>
  </w:num>
  <w:num w:numId="15">
    <w:abstractNumId w:val="22"/>
  </w:num>
  <w:num w:numId="16">
    <w:abstractNumId w:val="23"/>
  </w:num>
  <w:num w:numId="17">
    <w:abstractNumId w:val="2"/>
  </w:num>
  <w:num w:numId="18">
    <w:abstractNumId w:val="26"/>
  </w:num>
  <w:num w:numId="19">
    <w:abstractNumId w:val="14"/>
  </w:num>
  <w:num w:numId="20">
    <w:abstractNumId w:val="0"/>
  </w:num>
  <w:num w:numId="21">
    <w:abstractNumId w:val="1"/>
  </w:num>
  <w:num w:numId="22">
    <w:abstractNumId w:val="4"/>
  </w:num>
  <w:num w:numId="23">
    <w:abstractNumId w:val="10"/>
  </w:num>
  <w:num w:numId="24">
    <w:abstractNumId w:val="16"/>
  </w:num>
  <w:num w:numId="25">
    <w:abstractNumId w:val="28"/>
  </w:num>
  <w:num w:numId="26">
    <w:abstractNumId w:val="9"/>
  </w:num>
  <w:num w:numId="27">
    <w:abstractNumId w:val="33"/>
  </w:num>
  <w:num w:numId="28">
    <w:abstractNumId w:val="21"/>
  </w:num>
  <w:num w:numId="29">
    <w:abstractNumId w:val="3"/>
  </w:num>
  <w:num w:numId="30">
    <w:abstractNumId w:val="29"/>
  </w:num>
  <w:num w:numId="31">
    <w:abstractNumId w:val="32"/>
  </w:num>
  <w:num w:numId="32">
    <w:abstractNumId w:val="6"/>
  </w:num>
  <w:num w:numId="33">
    <w:abstractNumId w:val="20"/>
  </w:num>
  <w:num w:numId="34">
    <w:abstractNumId w:val="25"/>
  </w:num>
  <w:num w:numId="35">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8a1e1aa52da834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476"/>
    <w:rsid w:val="00015CDB"/>
    <w:rsid w:val="00080476"/>
    <w:rsid w:val="00080A4F"/>
    <w:rsid w:val="000850D4"/>
    <w:rsid w:val="000B6C38"/>
    <w:rsid w:val="00166640"/>
    <w:rsid w:val="001E0307"/>
    <w:rsid w:val="001F7E81"/>
    <w:rsid w:val="00230A28"/>
    <w:rsid w:val="00232A04"/>
    <w:rsid w:val="00250B9C"/>
    <w:rsid w:val="002658C6"/>
    <w:rsid w:val="002966DC"/>
    <w:rsid w:val="0068645B"/>
    <w:rsid w:val="00712A68"/>
    <w:rsid w:val="00721D6B"/>
    <w:rsid w:val="00763CA6"/>
    <w:rsid w:val="007756CD"/>
    <w:rsid w:val="007D65CF"/>
    <w:rsid w:val="007F0D5D"/>
    <w:rsid w:val="00806418"/>
    <w:rsid w:val="00894A2D"/>
    <w:rsid w:val="00963A1F"/>
    <w:rsid w:val="00A71BE8"/>
    <w:rsid w:val="00AD2489"/>
    <w:rsid w:val="00B36F92"/>
    <w:rsid w:val="00D13424"/>
    <w:rsid w:val="00DC4602"/>
    <w:rsid w:val="00E72597"/>
    <w:rsid w:val="00EB1B6A"/>
    <w:rsid w:val="00EB5B7F"/>
    <w:rsid w:val="00F634CA"/>
    <w:rsid w:val="00F96115"/>
    <w:rsid w:val="00FC24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B5E330-D196-46EB-A5F0-9CD6BC0A0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CDB"/>
  </w:style>
  <w:style w:type="paragraph" w:styleId="Heading3">
    <w:name w:val="heading 3"/>
    <w:basedOn w:val="Normal"/>
    <w:link w:val="Heading3Char"/>
    <w:uiPriority w:val="9"/>
    <w:qFormat/>
    <w:rsid w:val="0008047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5">
    <w:name w:val="heading 5"/>
    <w:basedOn w:val="Normal"/>
    <w:next w:val="Normal"/>
    <w:link w:val="Heading5Char"/>
    <w:uiPriority w:val="9"/>
    <w:semiHidden/>
    <w:unhideWhenUsed/>
    <w:qFormat/>
    <w:rsid w:val="007F0D5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F0D5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476"/>
    <w:rPr>
      <w:rFonts w:ascii="Times New Roman" w:eastAsia="Times New Roman" w:hAnsi="Times New Roman" w:cs="Times New Roman"/>
      <w:b/>
      <w:bCs/>
      <w:sz w:val="27"/>
      <w:szCs w:val="27"/>
      <w:lang w:eastAsia="id-ID"/>
    </w:rPr>
  </w:style>
  <w:style w:type="paragraph" w:styleId="NormalWeb">
    <w:name w:val="Normal (Web)"/>
    <w:basedOn w:val="Normal"/>
    <w:uiPriority w:val="99"/>
    <w:unhideWhenUsed/>
    <w:rsid w:val="0008047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080476"/>
    <w:rPr>
      <w:b/>
      <w:bCs/>
    </w:rPr>
  </w:style>
  <w:style w:type="paragraph" w:styleId="ListParagraph">
    <w:name w:val="List Paragraph"/>
    <w:basedOn w:val="Normal"/>
    <w:uiPriority w:val="34"/>
    <w:qFormat/>
    <w:rsid w:val="0068645B"/>
    <w:pPr>
      <w:ind w:left="720"/>
      <w:contextualSpacing/>
    </w:pPr>
  </w:style>
  <w:style w:type="character" w:customStyle="1" w:styleId="Heading5Char">
    <w:name w:val="Heading 5 Char"/>
    <w:basedOn w:val="DefaultParagraphFont"/>
    <w:link w:val="Heading5"/>
    <w:uiPriority w:val="9"/>
    <w:semiHidden/>
    <w:rsid w:val="007F0D5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F0D5D"/>
    <w:rPr>
      <w:rFonts w:asciiTheme="majorHAnsi" w:eastAsiaTheme="majorEastAsia" w:hAnsiTheme="majorHAnsi" w:cstheme="majorBidi"/>
      <w:i/>
      <w:iCs/>
      <w:color w:val="243F60" w:themeColor="accent1" w:themeShade="7F"/>
    </w:rPr>
  </w:style>
  <w:style w:type="character" w:styleId="HTMLCode">
    <w:name w:val="HTML Code"/>
    <w:basedOn w:val="DefaultParagraphFont"/>
    <w:uiPriority w:val="99"/>
    <w:semiHidden/>
    <w:unhideWhenUsed/>
    <w:rsid w:val="007F0D5D"/>
    <w:rPr>
      <w:rFonts w:ascii="Courier New" w:eastAsia="Times New Roman" w:hAnsi="Courier New" w:cs="Courier New"/>
      <w:sz w:val="20"/>
      <w:szCs w:val="20"/>
    </w:rPr>
  </w:style>
  <w:style w:type="character" w:customStyle="1" w:styleId="overflow-hidden">
    <w:name w:val="overflow-hidden"/>
    <w:basedOn w:val="DefaultParagraphFont"/>
    <w:rsid w:val="007F0D5D"/>
  </w:style>
  <w:style w:type="character" w:styleId="PlaceholderText">
    <w:name w:val="Placeholder Text"/>
    <w:basedOn w:val="DefaultParagraphFont"/>
    <w:uiPriority w:val="99"/>
    <w:semiHidden/>
    <w:rsid w:val="00721D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1208">
      <w:bodyDiv w:val="1"/>
      <w:marLeft w:val="0"/>
      <w:marRight w:val="0"/>
      <w:marTop w:val="0"/>
      <w:marBottom w:val="0"/>
      <w:divBdr>
        <w:top w:val="none" w:sz="0" w:space="0" w:color="auto"/>
        <w:left w:val="none" w:sz="0" w:space="0" w:color="auto"/>
        <w:bottom w:val="none" w:sz="0" w:space="0" w:color="auto"/>
        <w:right w:val="none" w:sz="0" w:space="0" w:color="auto"/>
      </w:divBdr>
    </w:div>
    <w:div w:id="1025254173">
      <w:bodyDiv w:val="1"/>
      <w:marLeft w:val="0"/>
      <w:marRight w:val="0"/>
      <w:marTop w:val="0"/>
      <w:marBottom w:val="0"/>
      <w:divBdr>
        <w:top w:val="none" w:sz="0" w:space="0" w:color="auto"/>
        <w:left w:val="none" w:sz="0" w:space="0" w:color="auto"/>
        <w:bottom w:val="none" w:sz="0" w:space="0" w:color="auto"/>
        <w:right w:val="none" w:sz="0" w:space="0" w:color="auto"/>
      </w:divBdr>
    </w:div>
    <w:div w:id="1056661170">
      <w:bodyDiv w:val="1"/>
      <w:marLeft w:val="0"/>
      <w:marRight w:val="0"/>
      <w:marTop w:val="0"/>
      <w:marBottom w:val="0"/>
      <w:divBdr>
        <w:top w:val="none" w:sz="0" w:space="0" w:color="auto"/>
        <w:left w:val="none" w:sz="0" w:space="0" w:color="auto"/>
        <w:bottom w:val="none" w:sz="0" w:space="0" w:color="auto"/>
        <w:right w:val="none" w:sz="0" w:space="0" w:color="auto"/>
      </w:divBdr>
    </w:div>
    <w:div w:id="117299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23</Pages>
  <Words>3979</Words>
  <Characters>22682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RPL</dc:creator>
  <cp:lastModifiedBy>Microsoft account</cp:lastModifiedBy>
  <cp:revision>7</cp:revision>
  <dcterms:created xsi:type="dcterms:W3CDTF">2024-11-16T09:43:00Z</dcterms:created>
  <dcterms:modified xsi:type="dcterms:W3CDTF">2024-11-16T09:50:00Z</dcterms:modified>
</cp:coreProperties>
</file>